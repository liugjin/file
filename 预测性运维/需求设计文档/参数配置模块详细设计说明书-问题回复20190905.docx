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rPr>
      </w:pPr>
      <w:r>
        <w:rPr>
          <w:rFonts w:hint="eastAsia" w:ascii="宋体" w:hAnsi="宋体" w:cs="宋体"/>
        </w:rPr>
        <w:drawing>
          <wp:inline distT="0" distB="0" distL="114300" distR="114300">
            <wp:extent cx="1677670" cy="476885"/>
            <wp:effectExtent l="0" t="0" r="0" b="0"/>
            <wp:docPr id="1" name="图片 1" descr="华远云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远云联"/>
                    <pic:cNvPicPr>
                      <a:picLocks noChangeAspect="1"/>
                    </pic:cNvPicPr>
                  </pic:nvPicPr>
                  <pic:blipFill>
                    <a:blip r:embed="rId5"/>
                    <a:stretch>
                      <a:fillRect/>
                    </a:stretch>
                  </pic:blipFill>
                  <pic:spPr>
                    <a:xfrm>
                      <a:off x="0" y="0"/>
                      <a:ext cx="1677670" cy="476885"/>
                    </a:xfrm>
                    <a:prstGeom prst="rect">
                      <a:avLst/>
                    </a:prstGeom>
                    <a:noFill/>
                    <a:ln>
                      <a:noFill/>
                    </a:ln>
                  </pic:spPr>
                </pic:pic>
              </a:graphicData>
            </a:graphic>
          </wp:inline>
        </w:drawing>
      </w:r>
      <w:r>
        <w:t xml:space="preserve">                                    </w:t>
      </w:r>
    </w:p>
    <w:p>
      <w:pPr>
        <w:tabs>
          <w:tab w:val="left" w:pos="3639"/>
        </w:tabs>
        <w:jc w:val="left"/>
        <w:rPr>
          <w:sz w:val="30"/>
        </w:rPr>
      </w:pPr>
      <w:r>
        <w:rPr>
          <w:sz w:val="20"/>
        </w:rPr>
        <mc:AlternateContent>
          <mc:Choice Requires="wps">
            <w:drawing>
              <wp:anchor distT="0" distB="0" distL="114300" distR="114300" simplePos="0" relativeHeight="251658240" behindDoc="0" locked="0" layoutInCell="1" allowOverlap="1">
                <wp:simplePos x="0" y="0"/>
                <wp:positionH relativeFrom="column">
                  <wp:posOffset>4124960</wp:posOffset>
                </wp:positionH>
                <wp:positionV relativeFrom="paragraph">
                  <wp:posOffset>-403860</wp:posOffset>
                </wp:positionV>
                <wp:extent cx="1151255" cy="695325"/>
                <wp:effectExtent l="4445" t="4445" r="6350" b="5080"/>
                <wp:wrapNone/>
                <wp:docPr id="2" name="文本框 2"/>
                <wp:cNvGraphicFramePr/>
                <a:graphic xmlns:a="http://schemas.openxmlformats.org/drawingml/2006/main">
                  <a:graphicData uri="http://schemas.microsoft.com/office/word/2010/wordprocessingShape">
                    <wps:wsp>
                      <wps:cNvSpPr txBox="1"/>
                      <wps:spPr>
                        <a:xfrm>
                          <a:off x="0" y="0"/>
                          <a:ext cx="1151255" cy="6953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eastAsia="黑体"/>
                                <w:b/>
                                <w:bCs/>
                                <w:sz w:val="48"/>
                              </w:rPr>
                            </w:pPr>
                            <w:r>
                              <w:rPr>
                                <w:rFonts w:hint="eastAsia" w:eastAsia="黑体"/>
                                <w:b/>
                                <w:bCs/>
                                <w:sz w:val="48"/>
                              </w:rPr>
                              <w:t>机密</w:t>
                            </w:r>
                          </w:p>
                        </w:txbxContent>
                      </wps:txbx>
                      <wps:bodyPr upright="1"/>
                    </wps:wsp>
                  </a:graphicData>
                </a:graphic>
              </wp:anchor>
            </w:drawing>
          </mc:Choice>
          <mc:Fallback>
            <w:pict>
              <v:shape id="_x0000_s1026" o:spid="_x0000_s1026" o:spt="202" type="#_x0000_t202" style="position:absolute;left:0pt;margin-left:324.8pt;margin-top:-31.8pt;height:54.75pt;width:90.65pt;z-index:251658240;mso-width-relative:page;mso-height-relative:page;" fillcolor="#FFFFFF" filled="t" stroked="t" coordsize="21600,21600" o:gfxdata="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EQm9toAAAAKAQAADwAAAAAAAAABACAAAAAiAAAAZHJzL2Rvd25yZXYueG1sUEsBAhQA&#10;FAAAAAgAh07iQJkvZrnwAQAA6AMAAA4AAAAAAAAAAQAgAAAAKQEAAGRycy9lMm9Eb2MueG1sUEsF&#10;BgAAAAAGAAYAWQEAAIsFAAAAAA==&#10;">
                <v:fill on="t" focussize="0,0"/>
                <v:stroke color="#000000" joinstyle="miter"/>
                <v:imagedata o:title=""/>
                <o:lock v:ext="edit" aspectratio="f"/>
                <v:textbox>
                  <w:txbxContent>
                    <w:p>
                      <w:pPr>
                        <w:jc w:val="center"/>
                        <w:rPr>
                          <w:rFonts w:eastAsia="黑体"/>
                          <w:b/>
                          <w:bCs/>
                          <w:sz w:val="48"/>
                        </w:rPr>
                      </w:pPr>
                      <w:r>
                        <w:rPr>
                          <w:rFonts w:hint="eastAsia" w:eastAsia="黑体"/>
                          <w:b/>
                          <w:bCs/>
                          <w:sz w:val="48"/>
                        </w:rPr>
                        <w:t>机密</w:t>
                      </w:r>
                    </w:p>
                  </w:txbxContent>
                </v:textbox>
              </v:shape>
            </w:pict>
          </mc:Fallback>
        </mc:AlternateContent>
      </w:r>
      <w:r>
        <w:rPr>
          <w:sz w:val="30"/>
        </w:rPr>
        <w:tab/>
      </w:r>
    </w:p>
    <w:p>
      <w:pPr>
        <w:tabs>
          <w:tab w:val="left" w:pos="3639"/>
        </w:tabs>
        <w:jc w:val="left"/>
        <w:rPr>
          <w:b/>
          <w:sz w:val="44"/>
        </w:rPr>
      </w:pPr>
    </w:p>
    <w:p>
      <w:pPr>
        <w:pStyle w:val="12"/>
        <w:wordWrap w:val="0"/>
        <w:jc w:val="right"/>
        <w:rPr>
          <w:rFonts w:ascii="Times New Roman"/>
          <w:sz w:val="44"/>
        </w:rPr>
      </w:pPr>
    </w:p>
    <w:p>
      <w:pPr>
        <w:pStyle w:val="12"/>
        <w:jc w:val="right"/>
        <w:rPr>
          <w:rFonts w:ascii="Times New Roman"/>
          <w:w w:val="90"/>
          <w:sz w:val="52"/>
          <w:szCs w:val="52"/>
        </w:rPr>
      </w:pPr>
      <w:r>
        <w:rPr>
          <w:rFonts w:hint="eastAsia" w:ascii="Times New Roman"/>
          <w:w w:val="90"/>
          <w:sz w:val="52"/>
          <w:szCs w:val="52"/>
        </w:rPr>
        <w:t>参数配置模块</w:t>
      </w:r>
    </w:p>
    <w:p>
      <w:pPr>
        <w:pStyle w:val="12"/>
        <w:jc w:val="right"/>
        <w:rPr>
          <w:rFonts w:ascii="Times New Roman"/>
          <w:sz w:val="44"/>
        </w:rPr>
      </w:pPr>
      <w:r>
        <w:rPr>
          <w:rFonts w:hint="eastAsia" w:ascii="Times New Roman" w:hAnsi="宋体"/>
          <w:sz w:val="44"/>
        </w:rPr>
        <w:t>详细设计</w:t>
      </w:r>
      <w:r>
        <w:rPr>
          <w:rFonts w:ascii="Times New Roman" w:hAnsi="宋体"/>
          <w:sz w:val="44"/>
        </w:rPr>
        <w:t>说明书</w:t>
      </w:r>
    </w:p>
    <w:p>
      <w:pPr>
        <w:jc w:val="right"/>
      </w:pPr>
      <w:r>
        <w:rPr>
          <w:rFonts w:hint="eastAsia" w:ascii="宋体" w:hAnsi="宋体"/>
          <w:b/>
          <w:snapToGrid w:val="0"/>
          <w:kern w:val="0"/>
          <w:sz w:val="28"/>
        </w:rPr>
        <w:t>WHHY-PSD1-S1-2019-001</w:t>
      </w:r>
    </w:p>
    <w:p>
      <w:pPr>
        <w:pStyle w:val="12"/>
        <w:spacing w:line="0" w:lineRule="atLeast"/>
        <w:jc w:val="right"/>
        <w:rPr>
          <w:rFonts w:ascii="Times New Roman"/>
          <w:sz w:val="28"/>
        </w:rPr>
      </w:pPr>
      <w:r>
        <w:rPr>
          <w:rFonts w:ascii="Times New Roman"/>
          <w:sz w:val="28"/>
        </w:rPr>
        <w:t>V</w:t>
      </w:r>
      <w:r>
        <w:rPr>
          <w:rFonts w:hint="eastAsia" w:ascii="Times New Roman"/>
          <w:sz w:val="28"/>
        </w:rPr>
        <w:t>1</w:t>
      </w:r>
      <w:r>
        <w:rPr>
          <w:rFonts w:ascii="Times New Roman"/>
          <w:sz w:val="28"/>
        </w:rPr>
        <w:t>.0</w:t>
      </w:r>
    </w:p>
    <w:p>
      <w:pPr>
        <w:pStyle w:val="12"/>
        <w:jc w:val="right"/>
        <w:rPr>
          <w:rFonts w:ascii="Times New Roman"/>
          <w:sz w:val="28"/>
        </w:rPr>
      </w:pPr>
    </w:p>
    <w:p>
      <w:pPr>
        <w:pStyle w:val="12"/>
        <w:rPr>
          <w:rFonts w:ascii="Times New Roman"/>
          <w:sz w:val="28"/>
        </w:rPr>
      </w:pPr>
    </w:p>
    <w:p>
      <w:pPr>
        <w:jc w:val="center"/>
        <w:rPr>
          <w:b/>
          <w:sz w:val="44"/>
        </w:rPr>
      </w:pPr>
    </w:p>
    <w:p>
      <w:pPr>
        <w:jc w:val="center"/>
        <w:rPr>
          <w:b/>
          <w:sz w:val="44"/>
        </w:rPr>
      </w:pPr>
    </w:p>
    <w:p>
      <w:pPr>
        <w:jc w:val="center"/>
        <w:rPr>
          <w:b/>
          <w:sz w:val="44"/>
        </w:rPr>
      </w:pPr>
    </w:p>
    <w:p>
      <w:pPr>
        <w:jc w:val="center"/>
        <w:rPr>
          <w:b/>
          <w:sz w:val="44"/>
        </w:rPr>
      </w:pPr>
    </w:p>
    <w:p>
      <w:pPr>
        <w:jc w:val="center"/>
        <w:rPr>
          <w:bCs/>
          <w:sz w:val="44"/>
        </w:rPr>
      </w:pPr>
    </w:p>
    <w:p>
      <w:pPr>
        <w:jc w:val="center"/>
        <w:rPr>
          <w:bCs/>
          <w:sz w:val="44"/>
        </w:rPr>
      </w:pPr>
    </w:p>
    <w:p>
      <w:pPr>
        <w:jc w:val="center"/>
        <w:rPr>
          <w:bCs/>
          <w:sz w:val="44"/>
        </w:rPr>
      </w:pPr>
    </w:p>
    <w:p>
      <w:pPr>
        <w:jc w:val="center"/>
        <w:rPr>
          <w:bCs/>
          <w:sz w:val="44"/>
        </w:rPr>
      </w:pPr>
    </w:p>
    <w:p>
      <w:pPr>
        <w:jc w:val="center"/>
        <w:rPr>
          <w:bCs/>
          <w:sz w:val="44"/>
        </w:rPr>
      </w:pPr>
    </w:p>
    <w:p>
      <w:pPr>
        <w:pStyle w:val="16"/>
        <w:spacing w:before="0" w:after="0"/>
        <w:rPr>
          <w:rFonts w:ascii="Times New Roman"/>
          <w:snapToGrid/>
          <w:kern w:val="2"/>
        </w:rPr>
      </w:pPr>
      <w:r>
        <w:rPr>
          <w:rFonts w:hint="eastAsia" w:ascii="Times New Roman" w:hAnsi="宋体"/>
          <w:snapToGrid/>
          <w:kern w:val="2"/>
        </w:rPr>
        <w:t>深圳华远云联数据科技有限公司</w:t>
      </w:r>
    </w:p>
    <w:p>
      <w:pPr>
        <w:pStyle w:val="6"/>
        <w:ind w:left="99" w:leftChars="47"/>
        <w:jc w:val="center"/>
        <w:rPr>
          <w:b/>
          <w:bCs/>
        </w:rPr>
      </w:pPr>
      <w:r>
        <w:rPr>
          <w:b/>
          <w:bCs/>
        </w:rPr>
        <w:t>201</w:t>
      </w:r>
      <w:r>
        <w:rPr>
          <w:rFonts w:hint="eastAsia"/>
          <w:b/>
          <w:bCs/>
        </w:rPr>
        <w:t>9</w:t>
      </w:r>
      <w:r>
        <w:rPr>
          <w:rFonts w:hAnsi="宋体"/>
          <w:b/>
          <w:bCs/>
        </w:rPr>
        <w:t>年</w:t>
      </w:r>
      <w:r>
        <w:rPr>
          <w:rFonts w:hint="eastAsia"/>
          <w:b/>
          <w:bCs/>
        </w:rPr>
        <w:t>08</w:t>
      </w:r>
      <w:r>
        <w:rPr>
          <w:rFonts w:hAnsi="宋体"/>
          <w:b/>
          <w:bCs/>
        </w:rPr>
        <w:t>月</w:t>
      </w:r>
      <w:r>
        <w:rPr>
          <w:rFonts w:hint="eastAsia"/>
          <w:b/>
          <w:bCs/>
        </w:rPr>
        <w:t>28</w:t>
      </w:r>
      <w:r>
        <w:rPr>
          <w:rFonts w:hAnsi="宋体"/>
          <w:b/>
          <w:bCs/>
        </w:rPr>
        <w:t>日</w:t>
      </w:r>
    </w:p>
    <w:p>
      <w:pPr>
        <w:spacing w:line="360" w:lineRule="auto"/>
        <w:jc w:val="center"/>
        <w:rPr>
          <w:b/>
          <w:sz w:val="24"/>
        </w:rPr>
      </w:pPr>
    </w:p>
    <w:p>
      <w:pPr>
        <w:spacing w:line="360" w:lineRule="auto"/>
        <w:jc w:val="center"/>
        <w:rPr>
          <w:b/>
          <w:sz w:val="24"/>
        </w:rPr>
      </w:pPr>
    </w:p>
    <w:p>
      <w:pPr>
        <w:pStyle w:val="12"/>
        <w:rPr>
          <w:rFonts w:ascii="Times New Roman"/>
          <w:sz w:val="32"/>
        </w:rPr>
      </w:pPr>
      <w:r>
        <w:rPr>
          <w:rFonts w:ascii="Times New Roman" w:hAnsi="宋体"/>
          <w:sz w:val="32"/>
        </w:rPr>
        <w:t>修订历史记录</w:t>
      </w:r>
    </w:p>
    <w:tbl>
      <w:tblPr>
        <w:tblStyle w:val="13"/>
        <w:tblW w:w="77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2"/>
        <w:gridCol w:w="1260"/>
        <w:gridCol w:w="1596"/>
        <w:gridCol w:w="3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612" w:type="dxa"/>
            <w:vAlign w:val="center"/>
          </w:tcPr>
          <w:p>
            <w:pPr>
              <w:pStyle w:val="16"/>
              <w:spacing w:before="0" w:after="0"/>
              <w:rPr>
                <w:rFonts w:ascii="Times New Roman"/>
                <w:b w:val="0"/>
                <w:snapToGrid/>
                <w:kern w:val="2"/>
                <w:sz w:val="24"/>
              </w:rPr>
            </w:pPr>
            <w:r>
              <w:rPr>
                <w:rFonts w:ascii="Times New Roman" w:hAnsi="宋体"/>
                <w:b w:val="0"/>
                <w:snapToGrid/>
                <w:kern w:val="2"/>
                <w:sz w:val="24"/>
              </w:rPr>
              <w:t>日期</w:t>
            </w:r>
          </w:p>
        </w:tc>
        <w:tc>
          <w:tcPr>
            <w:tcW w:w="1260" w:type="dxa"/>
            <w:vAlign w:val="center"/>
          </w:tcPr>
          <w:p>
            <w:pPr>
              <w:pStyle w:val="16"/>
              <w:spacing w:before="0" w:after="0"/>
              <w:rPr>
                <w:rFonts w:ascii="Times New Roman"/>
                <w:b w:val="0"/>
                <w:snapToGrid/>
                <w:kern w:val="2"/>
                <w:sz w:val="24"/>
              </w:rPr>
            </w:pPr>
            <w:r>
              <w:rPr>
                <w:rFonts w:ascii="Times New Roman" w:hAnsi="宋体"/>
                <w:b w:val="0"/>
                <w:snapToGrid/>
                <w:kern w:val="2"/>
                <w:sz w:val="24"/>
              </w:rPr>
              <w:t>版本</w:t>
            </w:r>
          </w:p>
        </w:tc>
        <w:tc>
          <w:tcPr>
            <w:tcW w:w="1596" w:type="dxa"/>
            <w:vAlign w:val="center"/>
          </w:tcPr>
          <w:p>
            <w:pPr>
              <w:pStyle w:val="16"/>
              <w:spacing w:before="0" w:after="0"/>
              <w:rPr>
                <w:rFonts w:ascii="Times New Roman"/>
                <w:b w:val="0"/>
                <w:snapToGrid/>
                <w:kern w:val="2"/>
                <w:sz w:val="24"/>
              </w:rPr>
            </w:pPr>
            <w:r>
              <w:rPr>
                <w:rFonts w:ascii="Times New Roman" w:hAnsi="宋体"/>
                <w:b w:val="0"/>
                <w:snapToGrid/>
                <w:kern w:val="2"/>
                <w:sz w:val="24"/>
              </w:rPr>
              <w:t>文档负责人</w:t>
            </w:r>
          </w:p>
        </w:tc>
        <w:tc>
          <w:tcPr>
            <w:tcW w:w="3258" w:type="dxa"/>
            <w:vAlign w:val="center"/>
          </w:tcPr>
          <w:p>
            <w:pPr>
              <w:pStyle w:val="16"/>
              <w:spacing w:before="0" w:after="0"/>
              <w:rPr>
                <w:rFonts w:ascii="Times New Roman"/>
                <w:b w:val="0"/>
                <w:snapToGrid/>
                <w:kern w:val="2"/>
                <w:sz w:val="24"/>
              </w:rPr>
            </w:pPr>
            <w:r>
              <w:rPr>
                <w:rFonts w:ascii="Times New Roman" w:hAnsi="宋体"/>
                <w:b w:val="0"/>
                <w:snapToGrid/>
                <w:kern w:val="2"/>
                <w:sz w:val="24"/>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r>
              <w:rPr>
                <w:rFonts w:ascii="Times New Roman"/>
                <w:b w:val="0"/>
                <w:snapToGrid/>
                <w:kern w:val="2"/>
                <w:sz w:val="24"/>
              </w:rPr>
              <w:t>201</w:t>
            </w:r>
            <w:r>
              <w:rPr>
                <w:rFonts w:hint="eastAsia" w:ascii="Times New Roman"/>
                <w:b w:val="0"/>
                <w:snapToGrid/>
                <w:kern w:val="2"/>
                <w:sz w:val="24"/>
              </w:rPr>
              <w:t>8</w:t>
            </w:r>
            <w:r>
              <w:rPr>
                <w:rFonts w:ascii="Times New Roman"/>
                <w:b w:val="0"/>
                <w:snapToGrid/>
                <w:kern w:val="2"/>
                <w:sz w:val="24"/>
              </w:rPr>
              <w:t>-</w:t>
            </w:r>
            <w:r>
              <w:rPr>
                <w:rFonts w:hint="eastAsia" w:ascii="Times New Roman"/>
                <w:b w:val="0"/>
                <w:snapToGrid/>
                <w:kern w:val="2"/>
                <w:sz w:val="24"/>
              </w:rPr>
              <w:t>08</w:t>
            </w:r>
            <w:r>
              <w:rPr>
                <w:rFonts w:ascii="Times New Roman"/>
                <w:b w:val="0"/>
                <w:snapToGrid/>
                <w:kern w:val="2"/>
                <w:sz w:val="24"/>
              </w:rPr>
              <w:t>-</w:t>
            </w:r>
            <w:r>
              <w:rPr>
                <w:rFonts w:hint="eastAsia" w:ascii="Times New Roman"/>
                <w:b w:val="0"/>
                <w:snapToGrid/>
                <w:kern w:val="2"/>
                <w:sz w:val="24"/>
              </w:rPr>
              <w:t>28</w:t>
            </w:r>
          </w:p>
        </w:tc>
        <w:tc>
          <w:tcPr>
            <w:tcW w:w="1260" w:type="dxa"/>
            <w:vAlign w:val="center"/>
          </w:tcPr>
          <w:p>
            <w:pPr>
              <w:pStyle w:val="16"/>
              <w:spacing w:before="0" w:after="0"/>
              <w:rPr>
                <w:rFonts w:ascii="Times New Roman"/>
                <w:b w:val="0"/>
                <w:snapToGrid/>
                <w:kern w:val="2"/>
                <w:sz w:val="24"/>
              </w:rPr>
            </w:pPr>
            <w:r>
              <w:rPr>
                <w:rFonts w:ascii="Times New Roman"/>
                <w:b w:val="0"/>
                <w:snapToGrid/>
                <w:kern w:val="2"/>
                <w:sz w:val="24"/>
              </w:rPr>
              <w:t>1.0</w:t>
            </w:r>
          </w:p>
        </w:tc>
        <w:tc>
          <w:tcPr>
            <w:tcW w:w="1596" w:type="dxa"/>
            <w:vAlign w:val="center"/>
          </w:tcPr>
          <w:p>
            <w:pPr>
              <w:pStyle w:val="16"/>
              <w:spacing w:before="0" w:after="0"/>
              <w:rPr>
                <w:rFonts w:ascii="Times New Roman"/>
                <w:b w:val="0"/>
                <w:snapToGrid/>
                <w:kern w:val="2"/>
                <w:sz w:val="24"/>
              </w:rPr>
            </w:pPr>
            <w:r>
              <w:rPr>
                <w:rFonts w:hint="eastAsia" w:ascii="Times New Roman" w:hAnsi="宋体"/>
                <w:b w:val="0"/>
                <w:snapToGrid/>
                <w:kern w:val="2"/>
                <w:sz w:val="24"/>
              </w:rPr>
              <w:t>宁国云</w:t>
            </w:r>
          </w:p>
        </w:tc>
        <w:tc>
          <w:tcPr>
            <w:tcW w:w="3258" w:type="dxa"/>
            <w:vAlign w:val="center"/>
          </w:tcPr>
          <w:p>
            <w:pPr>
              <w:pStyle w:val="16"/>
              <w:spacing w:before="0" w:after="0"/>
              <w:rPr>
                <w:rFonts w:ascii="Times New Roman"/>
                <w:b w:val="0"/>
                <w:i/>
                <w:iCs/>
                <w:snapToGrid/>
                <w:kern w:val="2"/>
                <w:sz w:val="21"/>
                <w:szCs w:val="21"/>
              </w:rPr>
            </w:pPr>
            <w:r>
              <w:rPr>
                <w:rFonts w:ascii="Times New Roman" w:hAnsi="宋体"/>
                <w:b w:val="0"/>
                <w:i/>
                <w:iCs/>
                <w:snapToGrid/>
                <w:kern w:val="2"/>
                <w:sz w:val="21"/>
                <w:szCs w:val="21"/>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i/>
                <w:iCs/>
                <w:snapToGrid/>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612" w:type="dxa"/>
            <w:vAlign w:val="center"/>
          </w:tcPr>
          <w:p>
            <w:pPr>
              <w:pStyle w:val="16"/>
              <w:spacing w:before="0" w:after="0"/>
              <w:rPr>
                <w:rFonts w:ascii="Times New Roman"/>
                <w:b w:val="0"/>
                <w:snapToGrid/>
                <w:kern w:val="2"/>
                <w:sz w:val="24"/>
              </w:rPr>
            </w:pPr>
          </w:p>
        </w:tc>
        <w:tc>
          <w:tcPr>
            <w:tcW w:w="1260" w:type="dxa"/>
            <w:vAlign w:val="center"/>
          </w:tcPr>
          <w:p>
            <w:pPr>
              <w:pStyle w:val="16"/>
              <w:spacing w:before="0" w:after="0"/>
              <w:rPr>
                <w:rFonts w:ascii="Times New Roman"/>
                <w:b w:val="0"/>
                <w:snapToGrid/>
                <w:kern w:val="2"/>
                <w:sz w:val="24"/>
              </w:rPr>
            </w:pPr>
          </w:p>
        </w:tc>
        <w:tc>
          <w:tcPr>
            <w:tcW w:w="1596" w:type="dxa"/>
            <w:vAlign w:val="center"/>
          </w:tcPr>
          <w:p>
            <w:pPr>
              <w:pStyle w:val="16"/>
              <w:spacing w:before="0" w:after="0"/>
              <w:rPr>
                <w:rFonts w:ascii="Times New Roman"/>
                <w:b w:val="0"/>
                <w:snapToGrid/>
                <w:kern w:val="2"/>
                <w:sz w:val="24"/>
              </w:rPr>
            </w:pPr>
          </w:p>
        </w:tc>
        <w:tc>
          <w:tcPr>
            <w:tcW w:w="3258" w:type="dxa"/>
            <w:vAlign w:val="center"/>
          </w:tcPr>
          <w:p>
            <w:pPr>
              <w:pStyle w:val="16"/>
              <w:spacing w:before="0" w:after="0"/>
              <w:rPr>
                <w:rFonts w:ascii="Times New Roman"/>
                <w:b w:val="0"/>
                <w:snapToGrid/>
                <w:kern w:val="2"/>
                <w:sz w:val="24"/>
              </w:rPr>
            </w:pPr>
          </w:p>
        </w:tc>
      </w:tr>
    </w:tbl>
    <w:p>
      <w:pPr>
        <w:pStyle w:val="16"/>
        <w:spacing w:before="0" w:after="0"/>
        <w:jc w:val="both"/>
        <w:rPr>
          <w:rFonts w:ascii="Times New Roman" w:hAnsi="宋体"/>
          <w:snapToGrid/>
          <w:kern w:val="2"/>
        </w:rPr>
      </w:pPr>
      <w:bookmarkStart w:id="0" w:name="_Toc523160061"/>
      <w:bookmarkStart w:id="1" w:name="_Toc523216057"/>
      <w:bookmarkStart w:id="2" w:name="_Toc523138762"/>
    </w:p>
    <w:p>
      <w:pPr>
        <w:pStyle w:val="16"/>
        <w:spacing w:before="0" w:after="0"/>
        <w:jc w:val="both"/>
        <w:rPr>
          <w:rFonts w:ascii="Times New Roman" w:hAnsi="宋体"/>
          <w:snapToGrid/>
          <w:kern w:val="2"/>
        </w:rPr>
      </w:pPr>
      <w:r>
        <w:rPr>
          <w:rFonts w:ascii="Times New Roman" w:hAnsi="宋体"/>
          <w:snapToGrid/>
          <w:kern w:val="2"/>
        </w:rPr>
        <w:br w:type="page"/>
      </w:r>
      <w:r>
        <w:rPr>
          <w:rFonts w:ascii="Times New Roman" w:hAnsi="宋体"/>
          <w:snapToGrid/>
          <w:kern w:val="2"/>
        </w:rPr>
        <w:t>编制</w:t>
      </w:r>
    </w:p>
    <w:tbl>
      <w:tblPr>
        <w:tblStyle w:val="13"/>
        <w:tblW w:w="85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1860"/>
        <w:gridCol w:w="2295"/>
        <w:gridCol w:w="2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jc w:val="center"/>
        </w:trPr>
        <w:tc>
          <w:tcPr>
            <w:tcW w:w="1794" w:type="dxa"/>
          </w:tcPr>
          <w:p>
            <w:pPr>
              <w:pStyle w:val="16"/>
              <w:spacing w:before="0" w:after="0"/>
              <w:rPr>
                <w:rFonts w:ascii="Times New Roman"/>
                <w:b w:val="0"/>
                <w:snapToGrid/>
                <w:kern w:val="2"/>
                <w:sz w:val="24"/>
              </w:rPr>
            </w:pPr>
            <w:r>
              <w:rPr>
                <w:rFonts w:ascii="Times New Roman" w:hAnsi="宋体"/>
                <w:b w:val="0"/>
                <w:snapToGrid/>
                <w:kern w:val="2"/>
                <w:sz w:val="24"/>
              </w:rPr>
              <w:t>姓名</w:t>
            </w:r>
          </w:p>
        </w:tc>
        <w:tc>
          <w:tcPr>
            <w:tcW w:w="1860" w:type="dxa"/>
          </w:tcPr>
          <w:p>
            <w:pPr>
              <w:pStyle w:val="16"/>
              <w:spacing w:before="0" w:after="0"/>
              <w:rPr>
                <w:rFonts w:ascii="Times New Roman"/>
                <w:b w:val="0"/>
                <w:snapToGrid/>
                <w:kern w:val="2"/>
                <w:sz w:val="24"/>
              </w:rPr>
            </w:pPr>
            <w:r>
              <w:rPr>
                <w:rFonts w:ascii="Times New Roman" w:hAnsi="宋体"/>
                <w:b w:val="0"/>
                <w:snapToGrid/>
                <w:kern w:val="2"/>
                <w:sz w:val="24"/>
              </w:rPr>
              <w:t>签字</w:t>
            </w:r>
          </w:p>
        </w:tc>
        <w:tc>
          <w:tcPr>
            <w:tcW w:w="2295" w:type="dxa"/>
          </w:tcPr>
          <w:p>
            <w:pPr>
              <w:pStyle w:val="16"/>
              <w:spacing w:before="0" w:after="0"/>
              <w:rPr>
                <w:rFonts w:ascii="Times New Roman"/>
                <w:b w:val="0"/>
                <w:snapToGrid/>
                <w:kern w:val="2"/>
                <w:sz w:val="24"/>
              </w:rPr>
            </w:pPr>
            <w:r>
              <w:rPr>
                <w:rFonts w:ascii="Times New Roman" w:hAnsi="宋体"/>
                <w:b w:val="0"/>
                <w:snapToGrid/>
                <w:kern w:val="2"/>
                <w:sz w:val="24"/>
              </w:rPr>
              <w:t>日期</w:t>
            </w:r>
          </w:p>
        </w:tc>
        <w:tc>
          <w:tcPr>
            <w:tcW w:w="2595" w:type="dxa"/>
          </w:tcPr>
          <w:p>
            <w:pPr>
              <w:pStyle w:val="16"/>
              <w:spacing w:before="0" w:after="0"/>
              <w:rPr>
                <w:rFonts w:ascii="Times New Roman"/>
                <w:b w:val="0"/>
                <w:snapToGrid/>
                <w:kern w:val="2"/>
                <w:sz w:val="24"/>
              </w:rPr>
            </w:pPr>
            <w:r>
              <w:rPr>
                <w:rFonts w:ascii="Times New Roman" w:hAnsi="宋体"/>
                <w:b w:val="0"/>
                <w:snapToGrid/>
                <w:kern w:val="2"/>
                <w:sz w:val="24"/>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4" w:type="dxa"/>
          </w:tcPr>
          <w:p>
            <w:pPr>
              <w:pStyle w:val="16"/>
              <w:spacing w:before="0" w:after="0" w:line="360" w:lineRule="auto"/>
              <w:jc w:val="both"/>
              <w:rPr>
                <w:rFonts w:ascii="Times New Roman"/>
                <w:b w:val="0"/>
                <w:bCs/>
                <w:sz w:val="28"/>
              </w:rPr>
            </w:pPr>
            <w:r>
              <w:rPr>
                <w:rFonts w:ascii="Times New Roman"/>
                <w:b w:val="0"/>
                <w:bCs/>
                <w:sz w:val="28"/>
              </w:rPr>
              <w:t xml:space="preserve">    </w:t>
            </w:r>
            <w:r>
              <w:rPr>
                <w:rFonts w:hint="eastAsia" w:ascii="Times New Roman"/>
                <w:b w:val="0"/>
                <w:bCs/>
                <w:sz w:val="28"/>
              </w:rPr>
              <w:t>宁国云</w:t>
            </w:r>
          </w:p>
        </w:tc>
        <w:tc>
          <w:tcPr>
            <w:tcW w:w="1860" w:type="dxa"/>
          </w:tcPr>
          <w:p>
            <w:pPr>
              <w:pStyle w:val="16"/>
              <w:spacing w:before="0" w:after="0" w:line="360" w:lineRule="auto"/>
              <w:jc w:val="both"/>
              <w:rPr>
                <w:rFonts w:ascii="Times New Roman"/>
                <w:b w:val="0"/>
                <w:bCs/>
                <w:sz w:val="28"/>
              </w:rPr>
            </w:pPr>
          </w:p>
        </w:tc>
        <w:tc>
          <w:tcPr>
            <w:tcW w:w="2295" w:type="dxa"/>
          </w:tcPr>
          <w:p>
            <w:pPr>
              <w:pStyle w:val="16"/>
              <w:spacing w:before="0" w:after="0" w:line="360" w:lineRule="auto"/>
              <w:jc w:val="both"/>
              <w:rPr>
                <w:rFonts w:ascii="Times New Roman"/>
                <w:b w:val="0"/>
                <w:bCs/>
                <w:sz w:val="28"/>
              </w:rPr>
            </w:pPr>
            <w:r>
              <w:rPr>
                <w:rFonts w:hint="eastAsia" w:ascii="Times New Roman"/>
                <w:b w:val="0"/>
                <w:bCs/>
                <w:sz w:val="28"/>
              </w:rPr>
              <w:t>2019.08.28</w:t>
            </w:r>
          </w:p>
        </w:tc>
        <w:tc>
          <w:tcPr>
            <w:tcW w:w="2595" w:type="dxa"/>
          </w:tcPr>
          <w:p>
            <w:pPr>
              <w:pStyle w:val="16"/>
              <w:spacing w:before="0" w:after="0" w:line="360" w:lineRule="auto"/>
              <w:jc w:val="both"/>
              <w:rPr>
                <w:rFonts w:ascii="Times New Roman"/>
                <w:b w:val="0"/>
                <w:bCs/>
                <w:sz w:val="28"/>
              </w:rPr>
            </w:pPr>
            <w:r>
              <w:rPr>
                <w:rFonts w:hint="eastAsia" w:ascii="Times New Roman"/>
                <w:b w:val="0"/>
                <w:bCs/>
                <w:sz w:val="28"/>
              </w:rPr>
              <w:t>13971068619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4" w:type="dxa"/>
          </w:tcPr>
          <w:p>
            <w:pPr>
              <w:pStyle w:val="16"/>
              <w:spacing w:before="0" w:after="0" w:line="360" w:lineRule="auto"/>
              <w:jc w:val="both"/>
              <w:rPr>
                <w:rFonts w:ascii="Times New Roman"/>
                <w:b w:val="0"/>
                <w:bCs/>
                <w:sz w:val="28"/>
              </w:rPr>
            </w:pPr>
          </w:p>
        </w:tc>
        <w:tc>
          <w:tcPr>
            <w:tcW w:w="1860" w:type="dxa"/>
          </w:tcPr>
          <w:p>
            <w:pPr>
              <w:pStyle w:val="16"/>
              <w:spacing w:before="0" w:after="0" w:line="360" w:lineRule="auto"/>
              <w:jc w:val="both"/>
              <w:rPr>
                <w:rFonts w:ascii="Times New Roman"/>
                <w:b w:val="0"/>
                <w:bCs/>
                <w:sz w:val="28"/>
              </w:rPr>
            </w:pPr>
          </w:p>
        </w:tc>
        <w:tc>
          <w:tcPr>
            <w:tcW w:w="2295" w:type="dxa"/>
          </w:tcPr>
          <w:p>
            <w:pPr>
              <w:pStyle w:val="16"/>
              <w:spacing w:before="0" w:after="0" w:line="360" w:lineRule="auto"/>
              <w:jc w:val="both"/>
              <w:rPr>
                <w:rFonts w:ascii="Times New Roman"/>
                <w:b w:val="0"/>
                <w:bCs/>
                <w:sz w:val="28"/>
              </w:rPr>
            </w:pPr>
          </w:p>
        </w:tc>
        <w:tc>
          <w:tcPr>
            <w:tcW w:w="2595" w:type="dxa"/>
          </w:tcPr>
          <w:p>
            <w:pPr>
              <w:pStyle w:val="16"/>
              <w:spacing w:before="0" w:after="0" w:line="360" w:lineRule="auto"/>
              <w:jc w:val="both"/>
              <w:rPr>
                <w:rFonts w:ascii="Times New Roman"/>
                <w:b w:val="0"/>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4" w:type="dxa"/>
          </w:tcPr>
          <w:p>
            <w:pPr>
              <w:pStyle w:val="16"/>
              <w:spacing w:before="0" w:after="0" w:line="360" w:lineRule="auto"/>
              <w:jc w:val="both"/>
              <w:rPr>
                <w:rFonts w:ascii="Times New Roman"/>
                <w:b w:val="0"/>
                <w:bCs/>
                <w:sz w:val="28"/>
              </w:rPr>
            </w:pPr>
          </w:p>
        </w:tc>
        <w:tc>
          <w:tcPr>
            <w:tcW w:w="1860" w:type="dxa"/>
          </w:tcPr>
          <w:p>
            <w:pPr>
              <w:pStyle w:val="16"/>
              <w:spacing w:before="0" w:after="0" w:line="360" w:lineRule="auto"/>
              <w:jc w:val="both"/>
              <w:rPr>
                <w:rFonts w:ascii="Times New Roman"/>
                <w:b w:val="0"/>
                <w:bCs/>
                <w:sz w:val="28"/>
              </w:rPr>
            </w:pPr>
          </w:p>
        </w:tc>
        <w:tc>
          <w:tcPr>
            <w:tcW w:w="2295" w:type="dxa"/>
          </w:tcPr>
          <w:p>
            <w:pPr>
              <w:pStyle w:val="16"/>
              <w:spacing w:before="0" w:after="0" w:line="360" w:lineRule="auto"/>
              <w:jc w:val="both"/>
              <w:rPr>
                <w:rFonts w:ascii="Times New Roman"/>
                <w:b w:val="0"/>
                <w:bCs/>
                <w:sz w:val="28"/>
              </w:rPr>
            </w:pPr>
          </w:p>
        </w:tc>
        <w:tc>
          <w:tcPr>
            <w:tcW w:w="2595" w:type="dxa"/>
          </w:tcPr>
          <w:p>
            <w:pPr>
              <w:pStyle w:val="16"/>
              <w:spacing w:before="0" w:after="0" w:line="360" w:lineRule="auto"/>
              <w:jc w:val="both"/>
              <w:rPr>
                <w:rFonts w:ascii="Times New Roman"/>
                <w:b w:val="0"/>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4" w:type="dxa"/>
          </w:tcPr>
          <w:p>
            <w:pPr>
              <w:pStyle w:val="16"/>
              <w:spacing w:before="0" w:after="0" w:line="360" w:lineRule="auto"/>
              <w:jc w:val="both"/>
              <w:rPr>
                <w:rFonts w:ascii="Times New Roman"/>
                <w:b w:val="0"/>
                <w:bCs/>
                <w:sz w:val="28"/>
              </w:rPr>
            </w:pPr>
          </w:p>
        </w:tc>
        <w:tc>
          <w:tcPr>
            <w:tcW w:w="1860" w:type="dxa"/>
          </w:tcPr>
          <w:p>
            <w:pPr>
              <w:pStyle w:val="16"/>
              <w:spacing w:before="0" w:after="0" w:line="360" w:lineRule="auto"/>
              <w:jc w:val="both"/>
              <w:rPr>
                <w:rFonts w:ascii="Times New Roman"/>
                <w:b w:val="0"/>
                <w:bCs/>
                <w:sz w:val="28"/>
              </w:rPr>
            </w:pPr>
          </w:p>
        </w:tc>
        <w:tc>
          <w:tcPr>
            <w:tcW w:w="2295" w:type="dxa"/>
          </w:tcPr>
          <w:p>
            <w:pPr>
              <w:pStyle w:val="16"/>
              <w:spacing w:before="0" w:after="0" w:line="360" w:lineRule="auto"/>
              <w:jc w:val="both"/>
              <w:rPr>
                <w:rFonts w:ascii="Times New Roman"/>
                <w:b w:val="0"/>
                <w:bCs/>
                <w:sz w:val="28"/>
              </w:rPr>
            </w:pPr>
          </w:p>
        </w:tc>
        <w:tc>
          <w:tcPr>
            <w:tcW w:w="2595" w:type="dxa"/>
          </w:tcPr>
          <w:p>
            <w:pPr>
              <w:pStyle w:val="16"/>
              <w:spacing w:before="0" w:after="0" w:line="360" w:lineRule="auto"/>
              <w:jc w:val="both"/>
              <w:rPr>
                <w:rFonts w:ascii="Times New Roman"/>
                <w:b w:val="0"/>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4" w:type="dxa"/>
          </w:tcPr>
          <w:p>
            <w:pPr>
              <w:pStyle w:val="16"/>
              <w:spacing w:before="0" w:after="0" w:line="360" w:lineRule="auto"/>
              <w:jc w:val="both"/>
              <w:rPr>
                <w:rFonts w:ascii="Times New Roman"/>
                <w:b w:val="0"/>
                <w:bCs/>
                <w:sz w:val="28"/>
              </w:rPr>
            </w:pPr>
          </w:p>
        </w:tc>
        <w:tc>
          <w:tcPr>
            <w:tcW w:w="1860" w:type="dxa"/>
          </w:tcPr>
          <w:p>
            <w:pPr>
              <w:pStyle w:val="16"/>
              <w:spacing w:before="0" w:after="0" w:line="360" w:lineRule="auto"/>
              <w:jc w:val="both"/>
              <w:rPr>
                <w:rFonts w:ascii="Times New Roman"/>
                <w:b w:val="0"/>
                <w:bCs/>
                <w:sz w:val="28"/>
              </w:rPr>
            </w:pPr>
          </w:p>
        </w:tc>
        <w:tc>
          <w:tcPr>
            <w:tcW w:w="2295" w:type="dxa"/>
          </w:tcPr>
          <w:p>
            <w:pPr>
              <w:pStyle w:val="16"/>
              <w:spacing w:before="0" w:after="0" w:line="360" w:lineRule="auto"/>
              <w:jc w:val="both"/>
              <w:rPr>
                <w:rFonts w:ascii="Times New Roman"/>
                <w:b w:val="0"/>
                <w:bCs/>
                <w:sz w:val="28"/>
              </w:rPr>
            </w:pPr>
          </w:p>
        </w:tc>
        <w:tc>
          <w:tcPr>
            <w:tcW w:w="2595" w:type="dxa"/>
          </w:tcPr>
          <w:p>
            <w:pPr>
              <w:pStyle w:val="16"/>
              <w:spacing w:before="0" w:after="0" w:line="360" w:lineRule="auto"/>
              <w:jc w:val="both"/>
              <w:rPr>
                <w:rFonts w:ascii="Times New Roman"/>
                <w:b w:val="0"/>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4" w:type="dxa"/>
          </w:tcPr>
          <w:p>
            <w:pPr>
              <w:pStyle w:val="16"/>
              <w:spacing w:before="0" w:after="0" w:line="360" w:lineRule="auto"/>
              <w:jc w:val="both"/>
              <w:rPr>
                <w:rFonts w:ascii="Times New Roman"/>
                <w:b w:val="0"/>
                <w:bCs/>
                <w:sz w:val="28"/>
              </w:rPr>
            </w:pPr>
          </w:p>
        </w:tc>
        <w:tc>
          <w:tcPr>
            <w:tcW w:w="1860" w:type="dxa"/>
          </w:tcPr>
          <w:p>
            <w:pPr>
              <w:pStyle w:val="16"/>
              <w:spacing w:before="0" w:after="0" w:line="360" w:lineRule="auto"/>
              <w:jc w:val="both"/>
              <w:rPr>
                <w:rFonts w:ascii="Times New Roman"/>
                <w:b w:val="0"/>
                <w:bCs/>
                <w:sz w:val="28"/>
              </w:rPr>
            </w:pPr>
          </w:p>
        </w:tc>
        <w:tc>
          <w:tcPr>
            <w:tcW w:w="2295" w:type="dxa"/>
          </w:tcPr>
          <w:p>
            <w:pPr>
              <w:pStyle w:val="16"/>
              <w:spacing w:before="0" w:after="0" w:line="360" w:lineRule="auto"/>
              <w:jc w:val="both"/>
              <w:rPr>
                <w:rFonts w:ascii="Times New Roman"/>
                <w:b w:val="0"/>
                <w:bCs/>
                <w:sz w:val="28"/>
              </w:rPr>
            </w:pPr>
          </w:p>
        </w:tc>
        <w:tc>
          <w:tcPr>
            <w:tcW w:w="2595" w:type="dxa"/>
          </w:tcPr>
          <w:p>
            <w:pPr>
              <w:pStyle w:val="16"/>
              <w:spacing w:before="0" w:after="0" w:line="360" w:lineRule="auto"/>
              <w:jc w:val="both"/>
              <w:rPr>
                <w:rFonts w:ascii="Times New Roman"/>
                <w:b w:val="0"/>
                <w:bCs/>
                <w:sz w:val="28"/>
              </w:rPr>
            </w:pPr>
          </w:p>
        </w:tc>
      </w:tr>
    </w:tbl>
    <w:p>
      <w:pPr>
        <w:pStyle w:val="16"/>
        <w:spacing w:before="0" w:after="0"/>
        <w:jc w:val="both"/>
        <w:rPr>
          <w:rFonts w:ascii="Times New Roman" w:hAnsi="宋体"/>
          <w:snapToGrid/>
          <w:kern w:val="2"/>
        </w:rPr>
      </w:pPr>
      <w:r>
        <w:rPr>
          <w:rFonts w:ascii="Times New Roman" w:hAnsi="宋体"/>
          <w:snapToGrid/>
          <w:kern w:val="2"/>
        </w:rPr>
        <w:t>审查</w:t>
      </w:r>
    </w:p>
    <w:tbl>
      <w:tblPr>
        <w:tblStyle w:val="13"/>
        <w:tblW w:w="85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1860"/>
        <w:gridCol w:w="2295"/>
        <w:gridCol w:w="2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jc w:val="center"/>
        </w:trPr>
        <w:tc>
          <w:tcPr>
            <w:tcW w:w="1794" w:type="dxa"/>
          </w:tcPr>
          <w:p>
            <w:pPr>
              <w:pStyle w:val="16"/>
              <w:spacing w:before="0" w:after="0"/>
              <w:rPr>
                <w:rFonts w:ascii="Times New Roman"/>
                <w:b w:val="0"/>
                <w:snapToGrid/>
                <w:kern w:val="2"/>
                <w:sz w:val="24"/>
              </w:rPr>
            </w:pPr>
            <w:r>
              <w:rPr>
                <w:rFonts w:ascii="Times New Roman" w:hAnsi="宋体"/>
                <w:b w:val="0"/>
                <w:snapToGrid/>
                <w:kern w:val="2"/>
                <w:sz w:val="24"/>
              </w:rPr>
              <w:t>姓名</w:t>
            </w:r>
          </w:p>
        </w:tc>
        <w:tc>
          <w:tcPr>
            <w:tcW w:w="1860" w:type="dxa"/>
          </w:tcPr>
          <w:p>
            <w:pPr>
              <w:pStyle w:val="16"/>
              <w:spacing w:before="0" w:after="0"/>
              <w:rPr>
                <w:rFonts w:ascii="Times New Roman"/>
                <w:b w:val="0"/>
                <w:snapToGrid/>
                <w:kern w:val="2"/>
                <w:sz w:val="24"/>
              </w:rPr>
            </w:pPr>
            <w:r>
              <w:rPr>
                <w:rFonts w:ascii="Times New Roman" w:hAnsi="宋体"/>
                <w:b w:val="0"/>
                <w:snapToGrid/>
                <w:kern w:val="2"/>
                <w:sz w:val="24"/>
              </w:rPr>
              <w:t>签字</w:t>
            </w:r>
          </w:p>
        </w:tc>
        <w:tc>
          <w:tcPr>
            <w:tcW w:w="2295" w:type="dxa"/>
          </w:tcPr>
          <w:p>
            <w:pPr>
              <w:pStyle w:val="16"/>
              <w:spacing w:before="0" w:after="0"/>
              <w:rPr>
                <w:rFonts w:ascii="Times New Roman"/>
                <w:b w:val="0"/>
                <w:snapToGrid/>
                <w:kern w:val="2"/>
                <w:sz w:val="24"/>
              </w:rPr>
            </w:pPr>
            <w:r>
              <w:rPr>
                <w:rFonts w:ascii="Times New Roman" w:hAnsi="宋体"/>
                <w:b w:val="0"/>
                <w:snapToGrid/>
                <w:kern w:val="2"/>
                <w:sz w:val="24"/>
              </w:rPr>
              <w:t>日期</w:t>
            </w:r>
          </w:p>
        </w:tc>
        <w:tc>
          <w:tcPr>
            <w:tcW w:w="2595" w:type="dxa"/>
          </w:tcPr>
          <w:p>
            <w:pPr>
              <w:pStyle w:val="16"/>
              <w:spacing w:before="0" w:after="0"/>
              <w:rPr>
                <w:rFonts w:ascii="Times New Roman"/>
                <w:b w:val="0"/>
                <w:snapToGrid/>
                <w:kern w:val="2"/>
                <w:sz w:val="24"/>
              </w:rPr>
            </w:pPr>
            <w:r>
              <w:rPr>
                <w:rFonts w:ascii="Times New Roman" w:hAnsi="宋体"/>
                <w:b w:val="0"/>
                <w:snapToGrid/>
                <w:kern w:val="2"/>
                <w:sz w:val="24"/>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4" w:type="dxa"/>
          </w:tcPr>
          <w:p>
            <w:pPr>
              <w:pStyle w:val="16"/>
              <w:spacing w:before="0" w:after="0" w:line="360" w:lineRule="auto"/>
              <w:jc w:val="both"/>
              <w:rPr>
                <w:rFonts w:ascii="Times New Roman"/>
                <w:b w:val="0"/>
                <w:bCs/>
                <w:sz w:val="28"/>
              </w:rPr>
            </w:pPr>
          </w:p>
        </w:tc>
        <w:tc>
          <w:tcPr>
            <w:tcW w:w="1860" w:type="dxa"/>
          </w:tcPr>
          <w:p>
            <w:pPr>
              <w:pStyle w:val="16"/>
              <w:spacing w:before="0" w:after="0" w:line="360" w:lineRule="auto"/>
              <w:jc w:val="both"/>
              <w:rPr>
                <w:rFonts w:ascii="Times New Roman"/>
                <w:b w:val="0"/>
                <w:bCs/>
                <w:sz w:val="28"/>
              </w:rPr>
            </w:pPr>
          </w:p>
        </w:tc>
        <w:tc>
          <w:tcPr>
            <w:tcW w:w="2295" w:type="dxa"/>
          </w:tcPr>
          <w:p>
            <w:pPr>
              <w:pStyle w:val="16"/>
              <w:spacing w:before="0" w:after="0" w:line="360" w:lineRule="auto"/>
              <w:jc w:val="both"/>
              <w:rPr>
                <w:rFonts w:ascii="Times New Roman"/>
                <w:b w:val="0"/>
                <w:bCs/>
                <w:sz w:val="28"/>
              </w:rPr>
            </w:pPr>
          </w:p>
        </w:tc>
        <w:tc>
          <w:tcPr>
            <w:tcW w:w="2595" w:type="dxa"/>
          </w:tcPr>
          <w:p>
            <w:pPr>
              <w:pStyle w:val="16"/>
              <w:spacing w:before="0" w:after="0" w:line="360" w:lineRule="auto"/>
              <w:jc w:val="both"/>
              <w:rPr>
                <w:rFonts w:ascii="Times New Roman"/>
                <w:b w:val="0"/>
                <w:bCs/>
                <w:sz w:val="28"/>
              </w:rPr>
            </w:pPr>
          </w:p>
        </w:tc>
      </w:tr>
    </w:tbl>
    <w:p>
      <w:pPr>
        <w:pStyle w:val="16"/>
        <w:spacing w:before="0" w:after="0"/>
        <w:jc w:val="both"/>
        <w:rPr>
          <w:rFonts w:ascii="Times New Roman" w:hAnsi="宋体"/>
          <w:snapToGrid/>
          <w:kern w:val="2"/>
        </w:rPr>
      </w:pPr>
      <w:r>
        <w:rPr>
          <w:rFonts w:ascii="Times New Roman" w:hAnsi="宋体"/>
          <w:snapToGrid/>
          <w:kern w:val="2"/>
        </w:rPr>
        <w:t>审核</w:t>
      </w:r>
    </w:p>
    <w:tbl>
      <w:tblPr>
        <w:tblStyle w:val="13"/>
        <w:tblW w:w="85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845"/>
        <w:gridCol w:w="2310"/>
        <w:gridCol w:w="2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jc w:val="center"/>
        </w:trPr>
        <w:tc>
          <w:tcPr>
            <w:tcW w:w="1809" w:type="dxa"/>
          </w:tcPr>
          <w:p>
            <w:pPr>
              <w:pStyle w:val="16"/>
              <w:spacing w:before="0" w:after="0"/>
              <w:rPr>
                <w:rFonts w:ascii="Times New Roman"/>
                <w:b w:val="0"/>
                <w:snapToGrid/>
                <w:kern w:val="2"/>
                <w:sz w:val="24"/>
              </w:rPr>
            </w:pPr>
            <w:r>
              <w:rPr>
                <w:rFonts w:ascii="Times New Roman" w:hAnsi="宋体"/>
                <w:b w:val="0"/>
                <w:snapToGrid/>
                <w:kern w:val="2"/>
                <w:sz w:val="24"/>
              </w:rPr>
              <w:t>姓名</w:t>
            </w:r>
          </w:p>
        </w:tc>
        <w:tc>
          <w:tcPr>
            <w:tcW w:w="1845" w:type="dxa"/>
          </w:tcPr>
          <w:p>
            <w:pPr>
              <w:pStyle w:val="16"/>
              <w:spacing w:before="0" w:after="0"/>
              <w:rPr>
                <w:rFonts w:ascii="Times New Roman"/>
                <w:b w:val="0"/>
                <w:snapToGrid/>
                <w:kern w:val="2"/>
                <w:sz w:val="24"/>
              </w:rPr>
            </w:pPr>
            <w:r>
              <w:rPr>
                <w:rFonts w:ascii="Times New Roman" w:hAnsi="宋体"/>
                <w:b w:val="0"/>
                <w:snapToGrid/>
                <w:kern w:val="2"/>
                <w:sz w:val="24"/>
              </w:rPr>
              <w:t>签字</w:t>
            </w:r>
          </w:p>
        </w:tc>
        <w:tc>
          <w:tcPr>
            <w:tcW w:w="2310" w:type="dxa"/>
          </w:tcPr>
          <w:p>
            <w:pPr>
              <w:pStyle w:val="16"/>
              <w:spacing w:before="0" w:after="0"/>
              <w:rPr>
                <w:rFonts w:ascii="Times New Roman"/>
                <w:b w:val="0"/>
                <w:snapToGrid/>
                <w:kern w:val="2"/>
                <w:sz w:val="24"/>
              </w:rPr>
            </w:pPr>
            <w:r>
              <w:rPr>
                <w:rFonts w:ascii="Times New Roman" w:hAnsi="宋体"/>
                <w:b w:val="0"/>
                <w:snapToGrid/>
                <w:kern w:val="2"/>
                <w:sz w:val="24"/>
              </w:rPr>
              <w:t>日期</w:t>
            </w:r>
          </w:p>
        </w:tc>
        <w:tc>
          <w:tcPr>
            <w:tcW w:w="2595" w:type="dxa"/>
          </w:tcPr>
          <w:p>
            <w:pPr>
              <w:pStyle w:val="16"/>
              <w:spacing w:before="0" w:after="0"/>
              <w:rPr>
                <w:rFonts w:ascii="Times New Roman"/>
                <w:b w:val="0"/>
                <w:snapToGrid/>
                <w:kern w:val="2"/>
                <w:sz w:val="24"/>
              </w:rPr>
            </w:pPr>
            <w:r>
              <w:rPr>
                <w:rFonts w:ascii="Times New Roman" w:hAnsi="宋体"/>
                <w:b w:val="0"/>
                <w:snapToGrid/>
                <w:kern w:val="2"/>
                <w:sz w:val="24"/>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16"/>
              <w:spacing w:before="0" w:after="0" w:line="360" w:lineRule="auto"/>
              <w:jc w:val="both"/>
              <w:rPr>
                <w:rFonts w:ascii="Times New Roman"/>
                <w:b w:val="0"/>
                <w:bCs/>
                <w:sz w:val="28"/>
              </w:rPr>
            </w:pPr>
          </w:p>
        </w:tc>
        <w:tc>
          <w:tcPr>
            <w:tcW w:w="1845" w:type="dxa"/>
          </w:tcPr>
          <w:p>
            <w:pPr>
              <w:pStyle w:val="16"/>
              <w:spacing w:before="0" w:after="0" w:line="360" w:lineRule="auto"/>
              <w:jc w:val="both"/>
              <w:rPr>
                <w:rFonts w:ascii="Times New Roman"/>
                <w:b w:val="0"/>
                <w:bCs/>
                <w:sz w:val="28"/>
              </w:rPr>
            </w:pPr>
          </w:p>
        </w:tc>
        <w:tc>
          <w:tcPr>
            <w:tcW w:w="2310" w:type="dxa"/>
          </w:tcPr>
          <w:p>
            <w:pPr>
              <w:pStyle w:val="16"/>
              <w:spacing w:before="0" w:after="0" w:line="360" w:lineRule="auto"/>
              <w:jc w:val="both"/>
              <w:rPr>
                <w:rFonts w:ascii="Times New Roman"/>
                <w:b w:val="0"/>
                <w:bCs/>
                <w:sz w:val="28"/>
              </w:rPr>
            </w:pPr>
          </w:p>
        </w:tc>
        <w:tc>
          <w:tcPr>
            <w:tcW w:w="2595" w:type="dxa"/>
          </w:tcPr>
          <w:p>
            <w:pPr>
              <w:pStyle w:val="16"/>
              <w:spacing w:before="0" w:after="0" w:line="360" w:lineRule="auto"/>
              <w:jc w:val="both"/>
              <w:rPr>
                <w:rFonts w:ascii="Times New Roman"/>
                <w:b w:val="0"/>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16"/>
              <w:spacing w:before="0" w:after="0" w:line="360" w:lineRule="auto"/>
              <w:jc w:val="both"/>
              <w:rPr>
                <w:rFonts w:ascii="Times New Roman"/>
                <w:b w:val="0"/>
                <w:bCs/>
                <w:sz w:val="28"/>
              </w:rPr>
            </w:pPr>
          </w:p>
        </w:tc>
        <w:tc>
          <w:tcPr>
            <w:tcW w:w="1845" w:type="dxa"/>
          </w:tcPr>
          <w:p>
            <w:pPr>
              <w:pStyle w:val="16"/>
              <w:spacing w:before="0" w:after="0" w:line="360" w:lineRule="auto"/>
              <w:jc w:val="both"/>
              <w:rPr>
                <w:rFonts w:ascii="Times New Roman"/>
                <w:b w:val="0"/>
                <w:bCs/>
                <w:sz w:val="28"/>
              </w:rPr>
            </w:pPr>
          </w:p>
        </w:tc>
        <w:tc>
          <w:tcPr>
            <w:tcW w:w="2310" w:type="dxa"/>
          </w:tcPr>
          <w:p>
            <w:pPr>
              <w:pStyle w:val="16"/>
              <w:spacing w:before="0" w:after="0" w:line="360" w:lineRule="auto"/>
              <w:jc w:val="both"/>
              <w:rPr>
                <w:rFonts w:ascii="Times New Roman"/>
                <w:b w:val="0"/>
                <w:bCs/>
                <w:sz w:val="28"/>
              </w:rPr>
            </w:pPr>
          </w:p>
        </w:tc>
        <w:tc>
          <w:tcPr>
            <w:tcW w:w="2595" w:type="dxa"/>
          </w:tcPr>
          <w:p>
            <w:pPr>
              <w:pStyle w:val="16"/>
              <w:spacing w:before="0" w:after="0" w:line="360" w:lineRule="auto"/>
              <w:jc w:val="both"/>
              <w:rPr>
                <w:rFonts w:ascii="Times New Roman"/>
                <w:b w:val="0"/>
                <w:bCs/>
                <w:sz w:val="28"/>
              </w:rPr>
            </w:pPr>
          </w:p>
        </w:tc>
      </w:tr>
    </w:tbl>
    <w:p>
      <w:pPr>
        <w:pStyle w:val="16"/>
        <w:spacing w:before="0" w:after="0"/>
        <w:jc w:val="both"/>
        <w:rPr>
          <w:rFonts w:ascii="Times New Roman"/>
        </w:rPr>
      </w:pPr>
      <w:r>
        <w:rPr>
          <w:rFonts w:ascii="Times New Roman" w:hAnsi="宋体"/>
          <w:snapToGrid/>
          <w:kern w:val="2"/>
        </w:rPr>
        <w:t>批准</w:t>
      </w:r>
    </w:p>
    <w:tbl>
      <w:tblPr>
        <w:tblStyle w:val="13"/>
        <w:tblW w:w="857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845"/>
        <w:gridCol w:w="2325"/>
        <w:gridCol w:w="2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jc w:val="center"/>
        </w:trPr>
        <w:tc>
          <w:tcPr>
            <w:tcW w:w="1809" w:type="dxa"/>
          </w:tcPr>
          <w:p>
            <w:pPr>
              <w:pStyle w:val="16"/>
              <w:spacing w:before="0" w:after="0"/>
              <w:rPr>
                <w:rFonts w:ascii="Times New Roman"/>
                <w:b w:val="0"/>
                <w:snapToGrid/>
                <w:kern w:val="2"/>
                <w:sz w:val="24"/>
              </w:rPr>
            </w:pPr>
            <w:r>
              <w:rPr>
                <w:rFonts w:ascii="Times New Roman" w:hAnsi="宋体"/>
                <w:b w:val="0"/>
                <w:snapToGrid/>
                <w:kern w:val="2"/>
                <w:sz w:val="24"/>
              </w:rPr>
              <w:t>姓名</w:t>
            </w:r>
          </w:p>
        </w:tc>
        <w:tc>
          <w:tcPr>
            <w:tcW w:w="1845" w:type="dxa"/>
          </w:tcPr>
          <w:p>
            <w:pPr>
              <w:pStyle w:val="16"/>
              <w:spacing w:before="0" w:after="0"/>
              <w:rPr>
                <w:rFonts w:ascii="Times New Roman"/>
                <w:b w:val="0"/>
                <w:snapToGrid/>
                <w:kern w:val="2"/>
                <w:sz w:val="24"/>
              </w:rPr>
            </w:pPr>
            <w:r>
              <w:rPr>
                <w:rFonts w:ascii="Times New Roman" w:hAnsi="宋体"/>
                <w:b w:val="0"/>
                <w:snapToGrid/>
                <w:kern w:val="2"/>
                <w:sz w:val="24"/>
              </w:rPr>
              <w:t>签字</w:t>
            </w:r>
          </w:p>
        </w:tc>
        <w:tc>
          <w:tcPr>
            <w:tcW w:w="2325" w:type="dxa"/>
          </w:tcPr>
          <w:p>
            <w:pPr>
              <w:pStyle w:val="16"/>
              <w:spacing w:before="0" w:after="0"/>
              <w:rPr>
                <w:rFonts w:ascii="Times New Roman"/>
                <w:b w:val="0"/>
                <w:snapToGrid/>
                <w:kern w:val="2"/>
                <w:sz w:val="24"/>
              </w:rPr>
            </w:pPr>
            <w:r>
              <w:rPr>
                <w:rFonts w:ascii="Times New Roman" w:hAnsi="宋体"/>
                <w:b w:val="0"/>
                <w:snapToGrid/>
                <w:kern w:val="2"/>
                <w:sz w:val="24"/>
              </w:rPr>
              <w:t>日期</w:t>
            </w:r>
          </w:p>
        </w:tc>
        <w:tc>
          <w:tcPr>
            <w:tcW w:w="2595" w:type="dxa"/>
          </w:tcPr>
          <w:p>
            <w:pPr>
              <w:pStyle w:val="16"/>
              <w:spacing w:before="0" w:after="0"/>
              <w:rPr>
                <w:rFonts w:ascii="Times New Roman"/>
                <w:b w:val="0"/>
                <w:snapToGrid/>
                <w:kern w:val="2"/>
                <w:sz w:val="24"/>
              </w:rPr>
            </w:pPr>
            <w:r>
              <w:rPr>
                <w:rFonts w:ascii="Times New Roman" w:hAnsi="宋体"/>
                <w:b w:val="0"/>
                <w:snapToGrid/>
                <w:kern w:val="2"/>
                <w:sz w:val="24"/>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16"/>
              <w:spacing w:before="0" w:after="0" w:line="360" w:lineRule="auto"/>
              <w:jc w:val="both"/>
              <w:rPr>
                <w:rFonts w:ascii="Times New Roman"/>
                <w:b w:val="0"/>
                <w:bCs/>
                <w:sz w:val="28"/>
              </w:rPr>
            </w:pPr>
          </w:p>
        </w:tc>
        <w:tc>
          <w:tcPr>
            <w:tcW w:w="1845" w:type="dxa"/>
          </w:tcPr>
          <w:p>
            <w:pPr>
              <w:pStyle w:val="16"/>
              <w:spacing w:before="0" w:after="0" w:line="360" w:lineRule="auto"/>
              <w:jc w:val="both"/>
              <w:rPr>
                <w:rFonts w:ascii="Times New Roman"/>
                <w:b w:val="0"/>
                <w:bCs/>
                <w:sz w:val="28"/>
              </w:rPr>
            </w:pPr>
          </w:p>
        </w:tc>
        <w:tc>
          <w:tcPr>
            <w:tcW w:w="2325" w:type="dxa"/>
          </w:tcPr>
          <w:p>
            <w:pPr>
              <w:pStyle w:val="16"/>
              <w:spacing w:before="0" w:after="0" w:line="360" w:lineRule="auto"/>
              <w:jc w:val="both"/>
              <w:rPr>
                <w:rFonts w:ascii="Times New Roman"/>
                <w:b w:val="0"/>
                <w:bCs/>
                <w:sz w:val="28"/>
              </w:rPr>
            </w:pPr>
          </w:p>
        </w:tc>
        <w:tc>
          <w:tcPr>
            <w:tcW w:w="2595" w:type="dxa"/>
          </w:tcPr>
          <w:p>
            <w:pPr>
              <w:pStyle w:val="16"/>
              <w:spacing w:before="0" w:after="0" w:line="360" w:lineRule="auto"/>
              <w:jc w:val="both"/>
              <w:rPr>
                <w:rFonts w:ascii="Times New Roman"/>
                <w:b w:val="0"/>
                <w:bCs/>
                <w:sz w:val="28"/>
              </w:rPr>
            </w:pPr>
          </w:p>
        </w:tc>
      </w:tr>
    </w:tbl>
    <w:p/>
    <w:p/>
    <w:p/>
    <w:p>
      <w:pPr>
        <w:rPr>
          <w:sz w:val="24"/>
        </w:rPr>
      </w:pPr>
      <w:r>
        <w:rPr>
          <w:rFonts w:hAnsi="宋体"/>
          <w:b/>
          <w:bCs/>
          <w:sz w:val="24"/>
        </w:rPr>
        <w:t>文档评审负责人：</w:t>
      </w:r>
      <w:r>
        <w:rPr>
          <w:b/>
          <w:bCs/>
          <w:sz w:val="24"/>
          <w:u w:val="single"/>
        </w:rPr>
        <w:t xml:space="preserve"> </w:t>
      </w:r>
      <w:r>
        <w:rPr>
          <w:rFonts w:hint="eastAsia"/>
          <w:b/>
          <w:bCs/>
          <w:sz w:val="24"/>
          <w:u w:val="single"/>
        </w:rPr>
        <w:t xml:space="preserve">            </w:t>
      </w:r>
      <w:r>
        <w:rPr>
          <w:b/>
          <w:bCs/>
          <w:sz w:val="24"/>
          <w:u w:val="single"/>
        </w:rPr>
        <w:t xml:space="preserve"> </w:t>
      </w:r>
      <w:r>
        <w:rPr>
          <w:b/>
          <w:bCs/>
          <w:sz w:val="24"/>
        </w:rPr>
        <w:t xml:space="preserve"> </w:t>
      </w:r>
      <w:r>
        <w:rPr>
          <w:sz w:val="24"/>
        </w:rPr>
        <w:t xml:space="preserve">            </w:t>
      </w:r>
    </w:p>
    <w:p>
      <w:pPr>
        <w:rPr>
          <w:sz w:val="24"/>
        </w:rPr>
      </w:pPr>
    </w:p>
    <w:p>
      <w:pPr>
        <w:pStyle w:val="16"/>
        <w:spacing w:before="0" w:after="0"/>
        <w:jc w:val="both"/>
        <w:rPr>
          <w:rFonts w:ascii="Times New Roman"/>
          <w:b w:val="0"/>
          <w:snapToGrid/>
          <w:kern w:val="2"/>
        </w:rPr>
      </w:pPr>
      <w:r>
        <w:rPr>
          <w:rFonts w:ascii="Times New Roman" w:hAnsi="宋体"/>
          <w:b w:val="0"/>
          <w:sz w:val="24"/>
        </w:rPr>
        <w:t>参加评审人员：</w:t>
      </w:r>
      <w:r>
        <w:rPr>
          <w:rFonts w:ascii="Times New Roman"/>
          <w:b w:val="0"/>
        </w:rPr>
        <w:t xml:space="preserve">  </w:t>
      </w:r>
      <w:r>
        <w:rPr>
          <w:rFonts w:ascii="Times New Roman"/>
          <w:b w:val="0"/>
          <w:u w:val="single"/>
        </w:rPr>
        <w:t xml:space="preserve"> </w:t>
      </w:r>
      <w:r>
        <w:rPr>
          <w:rFonts w:hint="eastAsia" w:ascii="Times New Roman"/>
          <w:b w:val="0"/>
          <w:u w:val="single"/>
        </w:rPr>
        <w:t xml:space="preserve">                                  </w:t>
      </w:r>
      <w:r>
        <w:rPr>
          <w:rFonts w:ascii="Times New Roman"/>
          <w:b w:val="0"/>
          <w:u w:val="single"/>
        </w:rPr>
        <w:t xml:space="preserve">    </w:t>
      </w:r>
    </w:p>
    <w:p>
      <w:pPr>
        <w:rPr>
          <w:sz w:val="28"/>
        </w:rPr>
      </w:pPr>
    </w:p>
    <w:p>
      <w:pPr>
        <w:pStyle w:val="16"/>
        <w:spacing w:before="0" w:after="0"/>
        <w:rPr>
          <w:rFonts w:ascii="Times New Roman"/>
          <w:bCs/>
          <w:snapToGrid/>
          <w:kern w:val="2"/>
        </w:rPr>
      </w:pPr>
      <w:r>
        <w:rPr>
          <w:rFonts w:ascii="Times New Roman" w:hAnsi="宋体"/>
          <w:bCs/>
          <w:snapToGrid/>
          <w:kern w:val="2"/>
        </w:rPr>
        <w:br w:type="page"/>
      </w:r>
      <w:r>
        <w:rPr>
          <w:rFonts w:ascii="Times New Roman" w:hAnsi="宋体"/>
          <w:bCs/>
          <w:snapToGrid/>
          <w:kern w:val="2"/>
        </w:rPr>
        <w:t>目录</w:t>
      </w:r>
    </w:p>
    <w:p>
      <w:pPr>
        <w:pStyle w:val="9"/>
        <w:tabs>
          <w:tab w:val="right" w:leader="dot" w:pos="8306"/>
        </w:tabs>
      </w:pPr>
      <w:r>
        <w:rPr>
          <w:b w:val="0"/>
          <w:bCs w:val="0"/>
          <w:caps w:val="0"/>
        </w:rPr>
        <w:fldChar w:fldCharType="begin"/>
      </w:r>
      <w:r>
        <w:rPr>
          <w:b w:val="0"/>
          <w:bCs w:val="0"/>
          <w:caps w:val="0"/>
        </w:rPr>
        <w:instrText xml:space="preserve"> TOC \o "1-3" \h \z </w:instrText>
      </w:r>
      <w:r>
        <w:rPr>
          <w:b w:val="0"/>
          <w:bCs w:val="0"/>
          <w:caps w:val="0"/>
        </w:rPr>
        <w:fldChar w:fldCharType="separate"/>
      </w:r>
      <w:r>
        <w:fldChar w:fldCharType="begin"/>
      </w:r>
      <w:r>
        <w:instrText xml:space="preserve"> HYPERLINK \l "_Toc5024" </w:instrText>
      </w:r>
      <w:r>
        <w:fldChar w:fldCharType="separate"/>
      </w:r>
      <w:r>
        <w:rPr>
          <w:rFonts w:hint="eastAsia"/>
        </w:rPr>
        <w:t xml:space="preserve">1 </w:t>
      </w:r>
      <w:r>
        <w:rPr>
          <w:rFonts w:hAnsi="宋体"/>
        </w:rPr>
        <w:t>文档介绍</w:t>
      </w:r>
      <w:r>
        <w:tab/>
      </w:r>
      <w:r>
        <w:fldChar w:fldCharType="end"/>
      </w:r>
    </w:p>
    <w:p>
      <w:pPr>
        <w:pStyle w:val="10"/>
        <w:tabs>
          <w:tab w:val="right" w:leader="dot" w:pos="8306"/>
        </w:tabs>
      </w:pPr>
      <w:r>
        <w:fldChar w:fldCharType="begin"/>
      </w:r>
      <w:r>
        <w:instrText xml:space="preserve"> HYPERLINK \l "_Toc10515" </w:instrText>
      </w:r>
      <w:r>
        <w:fldChar w:fldCharType="separate"/>
      </w:r>
      <w:r>
        <w:rPr>
          <w:rFonts w:hint="eastAsia"/>
        </w:rPr>
        <w:t xml:space="preserve">1.1 </w:t>
      </w:r>
      <w:r>
        <w:rPr>
          <w:rFonts w:hAnsi="宋体"/>
        </w:rPr>
        <w:t>文档目的</w:t>
      </w:r>
      <w:r>
        <w:tab/>
      </w:r>
      <w:r>
        <w:fldChar w:fldCharType="end"/>
      </w:r>
    </w:p>
    <w:p>
      <w:pPr>
        <w:pStyle w:val="10"/>
        <w:tabs>
          <w:tab w:val="right" w:leader="dot" w:pos="8306"/>
        </w:tabs>
      </w:pPr>
      <w:r>
        <w:fldChar w:fldCharType="begin"/>
      </w:r>
      <w:r>
        <w:instrText xml:space="preserve"> HYPERLINK \l "_Toc10264" </w:instrText>
      </w:r>
      <w:r>
        <w:fldChar w:fldCharType="separate"/>
      </w:r>
      <w:r>
        <w:rPr>
          <w:rFonts w:hint="eastAsia"/>
        </w:rPr>
        <w:t>1.2 应用范围</w:t>
      </w:r>
      <w:r>
        <w:tab/>
      </w:r>
      <w:r>
        <w:fldChar w:fldCharType="end"/>
      </w:r>
    </w:p>
    <w:p>
      <w:pPr>
        <w:pStyle w:val="10"/>
        <w:tabs>
          <w:tab w:val="right" w:leader="dot" w:pos="8306"/>
        </w:tabs>
      </w:pPr>
      <w:r>
        <w:fldChar w:fldCharType="begin"/>
      </w:r>
      <w:r>
        <w:instrText xml:space="preserve"> HYPERLINK \l "_Toc5788" </w:instrText>
      </w:r>
      <w:r>
        <w:fldChar w:fldCharType="separate"/>
      </w:r>
      <w:r>
        <w:rPr>
          <w:rFonts w:hint="eastAsia"/>
        </w:rPr>
        <w:t xml:space="preserve">1.3 </w:t>
      </w:r>
      <w:r>
        <w:rPr>
          <w:rFonts w:hAnsi="宋体"/>
        </w:rPr>
        <w:t>参考文档</w:t>
      </w:r>
      <w:r>
        <w:tab/>
      </w:r>
      <w:r>
        <w:fldChar w:fldCharType="end"/>
      </w:r>
    </w:p>
    <w:p>
      <w:pPr>
        <w:pStyle w:val="10"/>
        <w:tabs>
          <w:tab w:val="right" w:leader="dot" w:pos="8306"/>
        </w:tabs>
      </w:pPr>
      <w:r>
        <w:fldChar w:fldCharType="begin"/>
      </w:r>
      <w:r>
        <w:instrText xml:space="preserve"> HYPERLINK \l "_Toc19269" </w:instrText>
      </w:r>
      <w:r>
        <w:fldChar w:fldCharType="separate"/>
      </w:r>
      <w:r>
        <w:rPr>
          <w:rFonts w:hint="eastAsia"/>
        </w:rPr>
        <w:t xml:space="preserve">1.4 </w:t>
      </w:r>
      <w:r>
        <w:rPr>
          <w:rFonts w:hAnsi="宋体"/>
        </w:rPr>
        <w:t>术语与缩写解释</w:t>
      </w:r>
      <w:r>
        <w:tab/>
      </w:r>
      <w:r>
        <w:fldChar w:fldCharType="end"/>
      </w:r>
    </w:p>
    <w:p>
      <w:pPr>
        <w:pStyle w:val="9"/>
        <w:tabs>
          <w:tab w:val="right" w:leader="dot" w:pos="8306"/>
        </w:tabs>
      </w:pPr>
      <w:r>
        <w:fldChar w:fldCharType="begin"/>
      </w:r>
      <w:r>
        <w:instrText xml:space="preserve"> HYPERLINK \l "_Toc9181" </w:instrText>
      </w:r>
      <w:r>
        <w:fldChar w:fldCharType="separate"/>
      </w:r>
      <w:r>
        <w:rPr>
          <w:rFonts w:hint="eastAsia"/>
        </w:rPr>
        <w:t xml:space="preserve">2 </w:t>
      </w:r>
      <w:r>
        <w:rPr>
          <w:rFonts w:hint="eastAsia" w:hAnsi="宋体"/>
        </w:rPr>
        <w:t>需求规定</w:t>
      </w:r>
      <w:r>
        <w:tab/>
      </w:r>
      <w:r>
        <w:fldChar w:fldCharType="end"/>
      </w:r>
    </w:p>
    <w:p>
      <w:pPr>
        <w:pStyle w:val="10"/>
        <w:tabs>
          <w:tab w:val="right" w:leader="dot" w:pos="8306"/>
        </w:tabs>
      </w:pPr>
      <w:r>
        <w:fldChar w:fldCharType="begin"/>
      </w:r>
      <w:r>
        <w:instrText xml:space="preserve"> HYPERLINK \l "_Toc4299" </w:instrText>
      </w:r>
      <w:r>
        <w:fldChar w:fldCharType="separate"/>
      </w:r>
      <w:r>
        <w:rPr>
          <w:rFonts w:hint="eastAsia"/>
        </w:rPr>
        <w:t xml:space="preserve">2.1 </w:t>
      </w:r>
      <w:r>
        <w:rPr>
          <w:rFonts w:hint="eastAsia" w:hAnsi="宋体"/>
        </w:rPr>
        <w:t>功能要求</w:t>
      </w:r>
      <w:r>
        <w:tab/>
      </w:r>
      <w:r>
        <w:fldChar w:fldCharType="end"/>
      </w:r>
    </w:p>
    <w:p>
      <w:pPr>
        <w:pStyle w:val="10"/>
        <w:tabs>
          <w:tab w:val="right" w:leader="dot" w:pos="8306"/>
        </w:tabs>
      </w:pPr>
      <w:r>
        <w:fldChar w:fldCharType="begin"/>
      </w:r>
      <w:r>
        <w:instrText xml:space="preserve"> HYPERLINK \l "_Toc5779" </w:instrText>
      </w:r>
      <w:r>
        <w:fldChar w:fldCharType="separate"/>
      </w:r>
      <w:r>
        <w:rPr>
          <w:rFonts w:hint="eastAsia" w:hAnsi="宋体"/>
          <w:szCs w:val="22"/>
        </w:rPr>
        <w:t>2.2 指标要求</w:t>
      </w:r>
      <w:r>
        <w:tab/>
      </w:r>
      <w:r>
        <w:fldChar w:fldCharType="end"/>
      </w:r>
    </w:p>
    <w:p>
      <w:pPr>
        <w:pStyle w:val="9"/>
        <w:tabs>
          <w:tab w:val="right" w:leader="dot" w:pos="8306"/>
        </w:tabs>
      </w:pPr>
      <w:r>
        <w:fldChar w:fldCharType="begin"/>
      </w:r>
      <w:r>
        <w:instrText xml:space="preserve"> HYPERLINK \l "_Toc19826" </w:instrText>
      </w:r>
      <w:r>
        <w:fldChar w:fldCharType="separate"/>
      </w:r>
      <w:r>
        <w:rPr>
          <w:rFonts w:hint="eastAsia"/>
        </w:rPr>
        <w:t>3 参数定义</w:t>
      </w:r>
      <w:r>
        <w:tab/>
      </w:r>
      <w:r>
        <w:fldChar w:fldCharType="end"/>
      </w:r>
    </w:p>
    <w:p>
      <w:pPr>
        <w:pStyle w:val="10"/>
        <w:tabs>
          <w:tab w:val="right" w:leader="dot" w:pos="8306"/>
        </w:tabs>
      </w:pPr>
      <w:r>
        <w:fldChar w:fldCharType="begin"/>
      </w:r>
      <w:r>
        <w:instrText xml:space="preserve"> HYPERLINK \l "_Toc1629" </w:instrText>
      </w:r>
      <w:r>
        <w:fldChar w:fldCharType="separate"/>
      </w:r>
      <w:r>
        <w:rPr>
          <w:rFonts w:hint="eastAsia"/>
        </w:rPr>
        <w:t>3.1 设备参数定义</w:t>
      </w:r>
      <w:r>
        <w:tab/>
      </w:r>
      <w:r>
        <w:fldChar w:fldCharType="end"/>
      </w:r>
    </w:p>
    <w:p>
      <w:pPr>
        <w:pStyle w:val="10"/>
        <w:tabs>
          <w:tab w:val="right" w:leader="dot" w:pos="8306"/>
        </w:tabs>
      </w:pPr>
      <w:r>
        <w:fldChar w:fldCharType="begin"/>
      </w:r>
      <w:r>
        <w:instrText xml:space="preserve"> HYPERLINK \l "_Toc24690" </w:instrText>
      </w:r>
      <w:r>
        <w:fldChar w:fldCharType="separate"/>
      </w:r>
      <w:r>
        <w:rPr>
          <w:rFonts w:hint="eastAsia"/>
        </w:rPr>
        <w:t>3.2 客户参数定义</w:t>
      </w:r>
      <w:r>
        <w:tab/>
      </w:r>
      <w:r>
        <w:fldChar w:fldCharType="end"/>
      </w:r>
    </w:p>
    <w:p>
      <w:pPr>
        <w:pStyle w:val="10"/>
        <w:tabs>
          <w:tab w:val="right" w:leader="dot" w:pos="8306"/>
        </w:tabs>
      </w:pPr>
      <w:r>
        <w:fldChar w:fldCharType="begin"/>
      </w:r>
      <w:r>
        <w:instrText xml:space="preserve"> HYPERLINK \l "_Toc11105" </w:instrText>
      </w:r>
      <w:r>
        <w:fldChar w:fldCharType="separate"/>
      </w:r>
      <w:r>
        <w:rPr>
          <w:rFonts w:hint="eastAsia"/>
        </w:rPr>
        <w:t>3.3 软件参数定义</w:t>
      </w:r>
      <w:r>
        <w:tab/>
      </w:r>
      <w:r>
        <w:fldChar w:fldCharType="end"/>
      </w:r>
    </w:p>
    <w:p>
      <w:pPr>
        <w:pStyle w:val="10"/>
        <w:tabs>
          <w:tab w:val="right" w:leader="dot" w:pos="8306"/>
        </w:tabs>
      </w:pPr>
      <w:r>
        <w:fldChar w:fldCharType="begin"/>
      </w:r>
      <w:r>
        <w:instrText xml:space="preserve"> HYPERLINK \l "_Toc18429" </w:instrText>
      </w:r>
      <w:r>
        <w:fldChar w:fldCharType="separate"/>
      </w:r>
      <w:r>
        <w:rPr>
          <w:rFonts w:hint="eastAsia"/>
        </w:rPr>
        <w:t>3.4 PHM参数定义</w:t>
      </w:r>
      <w:r>
        <w:tab/>
      </w:r>
      <w:r>
        <w:fldChar w:fldCharType="end"/>
      </w:r>
    </w:p>
    <w:p>
      <w:pPr>
        <w:pStyle w:val="10"/>
        <w:tabs>
          <w:tab w:val="right" w:leader="dot" w:pos="8306"/>
        </w:tabs>
      </w:pPr>
      <w:r>
        <w:fldChar w:fldCharType="begin"/>
      </w:r>
      <w:r>
        <w:instrText xml:space="preserve"> HYPERLINK \l "_Toc7968" </w:instrText>
      </w:r>
      <w:r>
        <w:fldChar w:fldCharType="separate"/>
      </w:r>
      <w:r>
        <w:rPr>
          <w:rFonts w:hint="eastAsia"/>
        </w:rPr>
        <w:t>3.5 预测性维护参数定义</w:t>
      </w:r>
      <w:r>
        <w:tab/>
      </w:r>
      <w:r>
        <w:fldChar w:fldCharType="end"/>
      </w:r>
    </w:p>
    <w:p>
      <w:pPr>
        <w:pStyle w:val="10"/>
        <w:tabs>
          <w:tab w:val="right" w:leader="dot" w:pos="8306"/>
        </w:tabs>
      </w:pPr>
      <w:r>
        <w:fldChar w:fldCharType="begin"/>
      </w:r>
      <w:r>
        <w:instrText xml:space="preserve"> HYPERLINK \l "_Toc25404" </w:instrText>
      </w:r>
      <w:r>
        <w:fldChar w:fldCharType="separate"/>
      </w:r>
      <w:r>
        <w:rPr>
          <w:rFonts w:hint="eastAsia"/>
        </w:rPr>
        <w:t>3.6 数据输入定义</w:t>
      </w:r>
      <w:r>
        <w:tab/>
      </w:r>
      <w:r>
        <w:fldChar w:fldCharType="end"/>
      </w:r>
    </w:p>
    <w:p>
      <w:pPr>
        <w:pStyle w:val="9"/>
        <w:tabs>
          <w:tab w:val="right" w:leader="dot" w:pos="8306"/>
        </w:tabs>
      </w:pPr>
      <w:r>
        <w:fldChar w:fldCharType="begin"/>
      </w:r>
      <w:r>
        <w:instrText xml:space="preserve"> HYPERLINK \l "_Toc2318" </w:instrText>
      </w:r>
      <w:r>
        <w:fldChar w:fldCharType="separate"/>
      </w:r>
      <w:r>
        <w:rPr>
          <w:rFonts w:hint="eastAsia"/>
        </w:rPr>
        <w:t>4 接口设计</w:t>
      </w:r>
      <w:r>
        <w:tab/>
      </w:r>
      <w:r>
        <w:fldChar w:fldCharType="end"/>
      </w:r>
    </w:p>
    <w:p>
      <w:pPr>
        <w:pStyle w:val="10"/>
        <w:tabs>
          <w:tab w:val="right" w:leader="dot" w:pos="8306"/>
        </w:tabs>
      </w:pPr>
      <w:r>
        <w:fldChar w:fldCharType="begin"/>
      </w:r>
      <w:r>
        <w:instrText xml:space="preserve"> HYPERLINK \l "_Toc5403" </w:instrText>
      </w:r>
      <w:r>
        <w:fldChar w:fldCharType="separate"/>
      </w:r>
      <w:r>
        <w:rPr>
          <w:rFonts w:hint="eastAsia"/>
        </w:rPr>
        <w:t>4.1 用户接口</w:t>
      </w:r>
      <w:r>
        <w:tab/>
      </w:r>
      <w:r>
        <w:fldChar w:fldCharType="end"/>
      </w:r>
    </w:p>
    <w:p>
      <w:pPr>
        <w:pStyle w:val="10"/>
        <w:tabs>
          <w:tab w:val="right" w:leader="dot" w:pos="8306"/>
        </w:tabs>
      </w:pPr>
      <w:r>
        <w:fldChar w:fldCharType="begin"/>
      </w:r>
      <w:r>
        <w:instrText xml:space="preserve"> HYPERLINK \l "_Toc15514" </w:instrText>
      </w:r>
      <w:r>
        <w:fldChar w:fldCharType="separate"/>
      </w:r>
      <w:r>
        <w:rPr>
          <w:rFonts w:hint="eastAsia"/>
        </w:rPr>
        <w:t>4.2 内部接口</w:t>
      </w:r>
      <w:r>
        <w:tab/>
      </w:r>
      <w:r>
        <w:fldChar w:fldCharType="end"/>
      </w:r>
    </w:p>
    <w:p>
      <w:pPr>
        <w:pStyle w:val="17"/>
        <w:spacing w:before="0" w:after="0" w:line="240" w:lineRule="auto"/>
        <w:rPr>
          <w:rFonts w:ascii="Times New Roman" w:hAnsi="Times New Roman" w:eastAsia="宋体"/>
          <w:szCs w:val="24"/>
        </w:rPr>
      </w:pPr>
      <w:r>
        <w:rPr>
          <w:rFonts w:ascii="Times New Roman" w:hAnsi="Times New Roman" w:eastAsia="宋体"/>
          <w:bCs/>
          <w:caps/>
          <w:szCs w:val="24"/>
        </w:rPr>
        <w:fldChar w:fldCharType="end"/>
      </w:r>
    </w:p>
    <w:p>
      <w:pPr>
        <w:pStyle w:val="2"/>
      </w:pPr>
      <w:r>
        <w:br w:type="page"/>
      </w:r>
      <w:bookmarkEnd w:id="0"/>
      <w:bookmarkEnd w:id="1"/>
      <w:bookmarkEnd w:id="2"/>
      <w:bookmarkStart w:id="3" w:name="_Toc5024"/>
      <w:r>
        <w:rPr>
          <w:rFonts w:hAnsi="宋体"/>
        </w:rPr>
        <w:t>文档介绍</w:t>
      </w:r>
      <w:bookmarkEnd w:id="3"/>
    </w:p>
    <w:p>
      <w:pPr>
        <w:pStyle w:val="3"/>
        <w:rPr>
          <w:rFonts w:ascii="Times New Roman"/>
        </w:rPr>
      </w:pPr>
      <w:bookmarkStart w:id="4" w:name="_Toc10515"/>
      <w:bookmarkStart w:id="5" w:name="_Toc7429162"/>
      <w:bookmarkStart w:id="6" w:name="_Toc521667307"/>
      <w:r>
        <w:rPr>
          <w:rFonts w:ascii="Times New Roman"/>
        </w:rPr>
        <w:t>文档目的</w:t>
      </w:r>
      <w:bookmarkEnd w:id="4"/>
      <w:bookmarkEnd w:id="5"/>
      <w:bookmarkEnd w:id="6"/>
    </w:p>
    <w:p>
      <w:pPr>
        <w:spacing w:line="360" w:lineRule="auto"/>
        <w:ind w:firstLine="480" w:firstLineChars="200"/>
        <w:rPr>
          <w:rFonts w:hAnsi="宋体"/>
        </w:rPr>
      </w:pPr>
      <w:r>
        <w:rPr>
          <w:rFonts w:hint="eastAsia" w:ascii="Arial" w:hAnsi="Arial" w:cs="Arial"/>
          <w:color w:val="000000" w:themeColor="text1"/>
          <w:sz w:val="24"/>
          <w:szCs w:val="24"/>
          <w14:textFill>
            <w14:solidFill>
              <w14:schemeClr w14:val="tx1"/>
            </w14:solidFill>
          </w14:textFill>
        </w:rPr>
        <w:t>本文档为产品开发设计文件，说明了深圳华远云联数据科技有限公司自主研发的预测性维护软件系统的参数配置软件（模块）的详细设计，主要用于预测性维护软件系统以及参数配置模块的开发、应用以及软件维护，面向预测性维护软件系统以及华远云联HIIOT海鸥云平台的开发设计人员，软件开发人员等相关人员，也适用于公司的市场营销人员，以及售后技术服务人员</w:t>
      </w:r>
      <w:r>
        <w:rPr>
          <w:rFonts w:ascii="Arial" w:cs="Arial"/>
          <w:color w:val="000000" w:themeColor="text1"/>
          <w:sz w:val="24"/>
          <w:szCs w:val="24"/>
          <w14:textFill>
            <w14:solidFill>
              <w14:schemeClr w14:val="tx1"/>
            </w14:solidFill>
          </w14:textFill>
        </w:rPr>
        <w:t>。</w:t>
      </w:r>
    </w:p>
    <w:p>
      <w:pPr>
        <w:spacing w:line="360" w:lineRule="auto"/>
      </w:pPr>
    </w:p>
    <w:p>
      <w:pPr>
        <w:pStyle w:val="3"/>
        <w:rPr>
          <w:rFonts w:ascii="Times New Roman"/>
        </w:rPr>
      </w:pPr>
      <w:bookmarkStart w:id="7" w:name="_Toc10264"/>
      <w:r>
        <w:rPr>
          <w:rFonts w:hint="eastAsia" w:ascii="Times New Roman"/>
        </w:rPr>
        <w:t>应用范围</w:t>
      </w:r>
      <w:bookmarkEnd w:id="7"/>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预测性维护软件系统是华远云联HIIOT海鸥云平台的主要功能模块之一，对设备进行故障预测（早期故障诊断）以及设备健康状态分析，依据分析诊断的结果进行设备的维修维护，预防设备故障，延长设备使用寿命，减少设备的过度维修维护。</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参数配置模块是预测性维护软件系统的一个子模块，用于预测性维护软件系统的系统参数、设备参数、故障预测算法的参数以及设备维修维护参数等等，包括人工加载设备的状态信息数据等。</w:t>
      </w:r>
    </w:p>
    <w:p>
      <w:pPr>
        <w:spacing w:line="360" w:lineRule="auto"/>
        <w:ind w:firstLine="480" w:firstLineChars="200"/>
        <w:rPr>
          <w:rFonts w:ascii="Arial" w:hAnsi="Arial" w:cs="Arial"/>
          <w:color w:val="000000" w:themeColor="text1"/>
          <w:sz w:val="24"/>
          <w:szCs w:val="24"/>
          <w14:textFill>
            <w14:solidFill>
              <w14:schemeClr w14:val="tx1"/>
            </w14:solidFill>
          </w14:textFill>
        </w:rPr>
      </w:pPr>
    </w:p>
    <w:p>
      <w:pPr>
        <w:pStyle w:val="3"/>
        <w:rPr>
          <w:rFonts w:ascii="Times New Roman"/>
        </w:rPr>
      </w:pPr>
      <w:bookmarkStart w:id="8" w:name="_Toc521667309"/>
      <w:bookmarkStart w:id="9" w:name="_Toc7429165"/>
      <w:bookmarkStart w:id="10" w:name="_Toc5788"/>
      <w:r>
        <w:rPr>
          <w:rFonts w:ascii="Times New Roman"/>
        </w:rPr>
        <w:t>参考文档</w:t>
      </w:r>
      <w:bookmarkEnd w:id="8"/>
      <w:bookmarkEnd w:id="9"/>
      <w:bookmarkEnd w:id="10"/>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《电力传动设备故障预测与健康管理系统开发计划》，深圳华远云联数据科技有限公司；</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《电力传动设备健康管理系统可行性研究报告》，深圳华远云联数据科技有限公司；</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《电力传动设备健康管理系统软件架构设计说明书》，深圳华远云联数据科技有限公司；</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《电力传动设备健康管理系统应用软件详细设计》，深圳华远云联数据科技有限公司；</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《电力传动设备健康管理系统软件算法详解》，深圳华远云联数据科技有限公司；</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《电力传动设备故障预测与健康管理系统开发计划》，深圳华远云联数据科技有限公司；</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《工业物联网电力传动设备健康管理系统》，PPT版，深圳华远云联数据科技有限公司；</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T/31SIOT 001.1-2017，工业物联网应用开发组件规范 第1部分：模型和术语；</w:t>
      </w:r>
    </w:p>
    <w:p>
      <w:pPr>
        <w:spacing w:line="360" w:lineRule="auto"/>
        <w:ind w:firstLine="420" w:firstLineChars="200"/>
        <w:rPr>
          <w:rFonts w:ascii="Arial" w:hAnsi="Arial" w:cs="Arial"/>
          <w:color w:val="000000" w:themeColor="text1"/>
          <w:sz w:val="24"/>
          <w:szCs w:val="24"/>
          <w14:textFill>
            <w14:solidFill>
              <w14:schemeClr w14:val="tx1"/>
            </w14:solidFill>
          </w14:textFill>
        </w:rPr>
      </w:pPr>
      <w:r>
        <w:fldChar w:fldCharType="begin"/>
      </w:r>
      <w:r>
        <w:instrText xml:space="preserve"> HYPERLINK "http://www.csres.com/detail/306592.html" \t "http://www.csres.com/detail/_blank" </w:instrText>
      </w:r>
      <w:r>
        <w:fldChar w:fldCharType="separate"/>
      </w:r>
      <w:r>
        <w:rPr>
          <w:rFonts w:hint="eastAsia" w:ascii="Arial" w:hAnsi="Arial" w:cs="Arial"/>
          <w:color w:val="000000" w:themeColor="text1"/>
          <w:sz w:val="24"/>
          <w:szCs w:val="24"/>
          <w14:textFill>
            <w14:solidFill>
              <w14:schemeClr w14:val="tx1"/>
            </w14:solidFill>
          </w14:textFill>
        </w:rPr>
        <w:t>T/31SIOT 001.2-2017，工业物联网应用开发组件规范 第2部分：系统间通信协议</w:t>
      </w:r>
      <w:r>
        <w:rPr>
          <w:rFonts w:hint="eastAsia" w:ascii="Arial" w:hAnsi="Arial" w:cs="Arial"/>
          <w:color w:val="000000" w:themeColor="text1"/>
          <w:sz w:val="24"/>
          <w:szCs w:val="24"/>
          <w14:textFill>
            <w14:solidFill>
              <w14:schemeClr w14:val="tx1"/>
            </w14:solidFill>
          </w14:textFill>
        </w:rPr>
        <w:fldChar w:fldCharType="end"/>
      </w:r>
      <w:r>
        <w:rPr>
          <w:rFonts w:hint="eastAsia" w:ascii="Arial" w:hAnsi="Arial" w:cs="Arial"/>
          <w:color w:val="000000" w:themeColor="text1"/>
          <w:sz w:val="24"/>
          <w:szCs w:val="24"/>
          <w14:textFill>
            <w14:solidFill>
              <w14:schemeClr w14:val="tx1"/>
            </w14:solidFill>
          </w14:textFill>
        </w:rPr>
        <w:t>；</w:t>
      </w:r>
    </w:p>
    <w:p>
      <w:pPr>
        <w:spacing w:line="360" w:lineRule="auto"/>
        <w:ind w:firstLine="420" w:firstLineChars="200"/>
        <w:rPr>
          <w:rFonts w:ascii="Arial" w:hAnsi="Arial" w:cs="Arial"/>
          <w:color w:val="000000" w:themeColor="text1"/>
          <w:sz w:val="24"/>
          <w:szCs w:val="24"/>
          <w14:textFill>
            <w14:solidFill>
              <w14:schemeClr w14:val="tx1"/>
            </w14:solidFill>
          </w14:textFill>
        </w:rPr>
      </w:pPr>
      <w:r>
        <w:fldChar w:fldCharType="begin"/>
      </w:r>
      <w:r>
        <w:instrText xml:space="preserve"> HYPERLINK "http://www.csres.com/detail/306591.html" \t "http://www.csres.com/detail/_blank" </w:instrText>
      </w:r>
      <w:r>
        <w:fldChar w:fldCharType="separate"/>
      </w:r>
      <w:r>
        <w:rPr>
          <w:rFonts w:hint="eastAsia" w:ascii="Arial" w:hAnsi="Arial" w:cs="Arial"/>
          <w:color w:val="000000" w:themeColor="text1"/>
          <w:sz w:val="24"/>
          <w:szCs w:val="24"/>
          <w14:textFill>
            <w14:solidFill>
              <w14:schemeClr w14:val="tx1"/>
            </w14:solidFill>
          </w14:textFill>
        </w:rPr>
        <w:t>T/31SIOT 001.3-2017，工业物联网应用开发组件规范 第3部分：设备接入与数据采集</w:t>
      </w:r>
      <w:r>
        <w:rPr>
          <w:rFonts w:hint="eastAsia" w:ascii="Arial" w:hAnsi="Arial" w:cs="Arial"/>
          <w:color w:val="000000" w:themeColor="text1"/>
          <w:sz w:val="24"/>
          <w:szCs w:val="24"/>
          <w14:textFill>
            <w14:solidFill>
              <w14:schemeClr w14:val="tx1"/>
            </w14:solidFill>
          </w14:textFill>
        </w:rPr>
        <w:fldChar w:fldCharType="end"/>
      </w:r>
      <w:r>
        <w:rPr>
          <w:rFonts w:hint="eastAsia" w:ascii="Arial" w:hAnsi="Arial" w:cs="Arial"/>
          <w:color w:val="000000" w:themeColor="text1"/>
          <w:sz w:val="24"/>
          <w:szCs w:val="24"/>
          <w14:textFill>
            <w14:solidFill>
              <w14:schemeClr w14:val="tx1"/>
            </w14:solidFill>
          </w14:textFill>
        </w:rPr>
        <w:t>；</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 </w:t>
      </w:r>
      <w:r>
        <w:fldChar w:fldCharType="begin"/>
      </w:r>
      <w:r>
        <w:instrText xml:space="preserve"> HYPERLINK "http://www.csres.com/detail/306590.html" \t "http://www.csres.com/detail/_blank" </w:instrText>
      </w:r>
      <w:r>
        <w:fldChar w:fldCharType="separate"/>
      </w:r>
      <w:r>
        <w:rPr>
          <w:rFonts w:hint="eastAsia" w:ascii="Arial" w:hAnsi="Arial" w:cs="Arial"/>
          <w:color w:val="000000" w:themeColor="text1"/>
          <w:sz w:val="24"/>
          <w:szCs w:val="24"/>
          <w14:textFill>
            <w14:solidFill>
              <w14:schemeClr w14:val="tx1"/>
            </w14:solidFill>
          </w14:textFill>
        </w:rPr>
        <w:t>T/31SIOT 001.4-2017，工业物联网应用开发组件规范 第4部分：监视与控制</w:t>
      </w:r>
      <w:r>
        <w:rPr>
          <w:rFonts w:hint="eastAsia" w:ascii="Arial" w:hAnsi="Arial" w:cs="Arial"/>
          <w:color w:val="000000" w:themeColor="text1"/>
          <w:sz w:val="24"/>
          <w:szCs w:val="24"/>
          <w14:textFill>
            <w14:solidFill>
              <w14:schemeClr w14:val="tx1"/>
            </w14:solidFill>
          </w14:textFill>
        </w:rPr>
        <w:fldChar w:fldCharType="end"/>
      </w:r>
      <w:r>
        <w:rPr>
          <w:rFonts w:hint="eastAsia" w:ascii="Arial" w:hAnsi="Arial" w:cs="Arial"/>
          <w:color w:val="000000" w:themeColor="text1"/>
          <w:sz w:val="24"/>
          <w:szCs w:val="24"/>
          <w14:textFill>
            <w14:solidFill>
              <w14:schemeClr w14:val="tx1"/>
            </w14:solidFill>
          </w14:textFill>
        </w:rPr>
        <w:t>；</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T/31SIOT 001.5-2017，工业物联网应用开发组件规范 第5部分：实时数据存储与处理；</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T/31SIOT 001.6-2017，工业物联网应用开发组件规范 第6部分：信息管理与应用；</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T/31SCTA 001-2017，工业大数据平台技术规范 数据采集接入；</w:t>
      </w:r>
    </w:p>
    <w:p>
      <w:pPr>
        <w:spacing w:line="360" w:lineRule="auto"/>
        <w:ind w:firstLine="420" w:firstLineChars="200"/>
        <w:rPr>
          <w:rFonts w:ascii="Arial" w:hAnsi="Arial" w:cs="Arial"/>
          <w:color w:val="000000" w:themeColor="text1"/>
          <w:sz w:val="24"/>
          <w:szCs w:val="24"/>
          <w14:textFill>
            <w14:solidFill>
              <w14:schemeClr w14:val="tx1"/>
            </w14:solidFill>
          </w14:textFill>
        </w:rPr>
      </w:pPr>
      <w:r>
        <w:fldChar w:fldCharType="begin"/>
      </w:r>
      <w:r>
        <w:instrText xml:space="preserve"> HYPERLINK "http://www.csres.com/detail/312137.html" \t "http://www.csres.com/detail/_blank" </w:instrText>
      </w:r>
      <w:r>
        <w:fldChar w:fldCharType="separate"/>
      </w:r>
      <w:r>
        <w:rPr>
          <w:rFonts w:hint="eastAsia" w:ascii="Arial" w:hAnsi="Arial" w:cs="Arial"/>
          <w:color w:val="000000" w:themeColor="text1"/>
          <w:sz w:val="24"/>
          <w:szCs w:val="24"/>
          <w14:textFill>
            <w14:solidFill>
              <w14:schemeClr w14:val="tx1"/>
            </w14:solidFill>
          </w14:textFill>
        </w:rPr>
        <w:t>T/31SCTA 002-2017，工业大数据平台技术规范 数据存储</w:t>
      </w:r>
      <w:r>
        <w:rPr>
          <w:rFonts w:hint="eastAsia" w:ascii="Arial" w:hAnsi="Arial" w:cs="Arial"/>
          <w:color w:val="000000" w:themeColor="text1"/>
          <w:sz w:val="24"/>
          <w:szCs w:val="24"/>
          <w14:textFill>
            <w14:solidFill>
              <w14:schemeClr w14:val="tx1"/>
            </w14:solidFill>
          </w14:textFill>
        </w:rPr>
        <w:fldChar w:fldCharType="end"/>
      </w:r>
      <w:r>
        <w:rPr>
          <w:rFonts w:hint="eastAsia" w:ascii="Arial" w:hAnsi="Arial" w:cs="Arial"/>
          <w:color w:val="000000" w:themeColor="text1"/>
          <w:sz w:val="24"/>
          <w:szCs w:val="24"/>
          <w14:textFill>
            <w14:solidFill>
              <w14:schemeClr w14:val="tx1"/>
            </w14:solidFill>
          </w14:textFill>
        </w:rPr>
        <w:t>；</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 </w:t>
      </w:r>
      <w:r>
        <w:fldChar w:fldCharType="begin"/>
      </w:r>
      <w:r>
        <w:instrText xml:space="preserve"> HYPERLINK "http://www.csres.com/detail/312138.html" \t "http://www.csres.com/detail/_blank" </w:instrText>
      </w:r>
      <w:r>
        <w:fldChar w:fldCharType="separate"/>
      </w:r>
      <w:r>
        <w:rPr>
          <w:rFonts w:hint="eastAsia" w:ascii="Arial" w:hAnsi="Arial" w:cs="Arial"/>
          <w:color w:val="000000" w:themeColor="text1"/>
          <w:sz w:val="24"/>
          <w:szCs w:val="24"/>
          <w14:textFill>
            <w14:solidFill>
              <w14:schemeClr w14:val="tx1"/>
            </w14:solidFill>
          </w14:textFill>
        </w:rPr>
        <w:t>T/31SCTA 003-2017，工业大数据平台技术规范 数据处理</w:t>
      </w:r>
      <w:r>
        <w:rPr>
          <w:rFonts w:hint="eastAsia" w:ascii="Arial" w:hAnsi="Arial" w:cs="Arial"/>
          <w:color w:val="000000" w:themeColor="text1"/>
          <w:sz w:val="24"/>
          <w:szCs w:val="24"/>
          <w14:textFill>
            <w14:solidFill>
              <w14:schemeClr w14:val="tx1"/>
            </w14:solidFill>
          </w14:textFill>
        </w:rPr>
        <w:fldChar w:fldCharType="end"/>
      </w:r>
      <w:r>
        <w:rPr>
          <w:rFonts w:hint="eastAsia" w:ascii="Arial" w:hAnsi="Arial" w:cs="Arial"/>
          <w:color w:val="000000" w:themeColor="text1"/>
          <w:sz w:val="24"/>
          <w:szCs w:val="24"/>
          <w14:textFill>
            <w14:solidFill>
              <w14:schemeClr w14:val="tx1"/>
            </w14:solidFill>
          </w14:textFill>
        </w:rPr>
        <w:t>；</w:t>
      </w:r>
    </w:p>
    <w:p>
      <w:pPr>
        <w:spacing w:line="360" w:lineRule="auto"/>
        <w:ind w:firstLine="420" w:firstLineChars="200"/>
        <w:rPr>
          <w:rFonts w:ascii="Arial" w:hAnsi="Arial" w:cs="Arial"/>
          <w:color w:val="000000" w:themeColor="text1"/>
          <w:sz w:val="24"/>
          <w:szCs w:val="24"/>
          <w14:textFill>
            <w14:solidFill>
              <w14:schemeClr w14:val="tx1"/>
            </w14:solidFill>
          </w14:textFill>
        </w:rPr>
      </w:pPr>
      <w:r>
        <w:fldChar w:fldCharType="begin"/>
      </w:r>
      <w:r>
        <w:instrText xml:space="preserve"> HYPERLINK "http://www.csres.com/detail/312139.html" \t "http://www.csres.com/detail/_blank" </w:instrText>
      </w:r>
      <w:r>
        <w:fldChar w:fldCharType="separate"/>
      </w:r>
      <w:r>
        <w:rPr>
          <w:rFonts w:hint="eastAsia" w:ascii="Arial" w:hAnsi="Arial" w:cs="Arial"/>
          <w:color w:val="000000" w:themeColor="text1"/>
          <w:sz w:val="24"/>
          <w:szCs w:val="24"/>
          <w14:textFill>
            <w14:solidFill>
              <w14:schemeClr w14:val="tx1"/>
            </w14:solidFill>
          </w14:textFill>
        </w:rPr>
        <w:t>T/31SCTA 004-2017，工业大数据平台技术规范 数据展示</w:t>
      </w:r>
      <w:r>
        <w:rPr>
          <w:rFonts w:hint="eastAsia" w:ascii="Arial" w:hAnsi="Arial" w:cs="Arial"/>
          <w:color w:val="000000" w:themeColor="text1"/>
          <w:sz w:val="24"/>
          <w:szCs w:val="24"/>
          <w14:textFill>
            <w14:solidFill>
              <w14:schemeClr w14:val="tx1"/>
            </w14:solidFill>
          </w14:textFill>
        </w:rPr>
        <w:fldChar w:fldCharType="end"/>
      </w:r>
      <w:r>
        <w:rPr>
          <w:rFonts w:hint="eastAsia" w:ascii="Arial" w:hAnsi="Arial" w:cs="Arial"/>
          <w:color w:val="000000" w:themeColor="text1"/>
          <w:sz w:val="24"/>
          <w:szCs w:val="24"/>
          <w14:textFill>
            <w14:solidFill>
              <w14:schemeClr w14:val="tx1"/>
            </w14:solidFill>
          </w14:textFill>
        </w:rPr>
        <w:t>；</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T/CAPE 10001-2017，设备管理体系 要求；</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相关国家标准、行业标准和企业标准。</w:t>
      </w:r>
    </w:p>
    <w:p>
      <w:pPr>
        <w:spacing w:line="360" w:lineRule="auto"/>
        <w:ind w:firstLine="480" w:firstLineChars="200"/>
        <w:rPr>
          <w:rFonts w:ascii="Arial" w:hAnsi="Arial" w:cs="Arial"/>
          <w:color w:val="000000" w:themeColor="text1"/>
          <w:sz w:val="24"/>
          <w:szCs w:val="24"/>
          <w14:textFill>
            <w14:solidFill>
              <w14:schemeClr w14:val="tx1"/>
            </w14:solidFill>
          </w14:textFill>
        </w:rPr>
      </w:pPr>
    </w:p>
    <w:p>
      <w:pPr>
        <w:pStyle w:val="3"/>
        <w:rPr>
          <w:rFonts w:ascii="Times New Roman"/>
        </w:rPr>
      </w:pPr>
      <w:bookmarkStart w:id="11" w:name="_Toc521667310"/>
      <w:bookmarkStart w:id="12" w:name="_Toc19269"/>
      <w:bookmarkStart w:id="13" w:name="_Toc7429166"/>
      <w:r>
        <w:rPr>
          <w:rFonts w:ascii="Times New Roman"/>
        </w:rPr>
        <w:t>术语与缩写解释</w:t>
      </w:r>
      <w:bookmarkEnd w:id="11"/>
      <w:bookmarkEnd w:id="12"/>
      <w:bookmarkEnd w:id="13"/>
    </w:p>
    <w:p>
      <w:pPr>
        <w:spacing w:line="360" w:lineRule="auto"/>
        <w:ind w:firstLine="480" w:firstLineChars="200"/>
        <w:rPr>
          <w:rFonts w:ascii="Arial" w:hAnsi="Arial" w:cs="Arial"/>
          <w:color w:val="000000" w:themeColor="text1"/>
          <w:sz w:val="24"/>
          <w:szCs w:val="24"/>
          <w14:textFill>
            <w14:solidFill>
              <w14:schemeClr w14:val="tx1"/>
            </w14:solidFill>
          </w14:textFill>
        </w:rPr>
      </w:pPr>
      <w:bookmarkStart w:id="14" w:name="_Toc7429167"/>
      <w:r>
        <w:rPr>
          <w:rFonts w:hint="eastAsia" w:ascii="Arial" w:hAnsi="Arial" w:cs="Arial"/>
          <w:color w:val="000000" w:themeColor="text1"/>
          <w:sz w:val="24"/>
          <w:szCs w:val="24"/>
          <w14:textFill>
            <w14:solidFill>
              <w14:schemeClr w14:val="tx1"/>
            </w14:solidFill>
          </w14:textFill>
        </w:rPr>
        <w:t>PDE：Power Drive Equipment，电力传动设备，本文特指作为动力设备的各种电动机及其驱动控制器（变频器）等，不包括作为能源设备的各种发电机、不包括为电动机提供电力的输配电设备。</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HMS：Health Management System，健康管理系统，本文特指工业设备的“健康”管理，包括设备的运行状态、运行环境的检测，日常保养维护，状态及故障的预测，设备特征寿命分析报告等。</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PHMS：Prognostic and Health Management System，故障预测与健康管理系统。</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电机：Electric Machinery，指依据电磁感应定律实现电能转换或传递的一种电磁装置。包括电动机和发电机两种，本文中的电机可等同于电动机。</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电动机：Motor，Electromotor 也称马达，是电机的一种，是把</w:t>
      </w:r>
      <w:r>
        <w:rPr>
          <w:rFonts w:hint="eastAsia" w:ascii="Arial" w:hAnsi="Arial" w:cs="Arial"/>
          <w:color w:val="000000" w:themeColor="text1"/>
          <w:sz w:val="24"/>
          <w:szCs w:val="24"/>
          <w14:textFill>
            <w14:solidFill>
              <w14:schemeClr w14:val="tx1"/>
            </w14:solidFill>
          </w14:textFill>
        </w:rPr>
        <w:fldChar w:fldCharType="begin"/>
      </w:r>
      <w:r>
        <w:rPr>
          <w:rFonts w:hint="eastAsia" w:ascii="Arial" w:hAnsi="Arial" w:cs="Arial"/>
          <w:color w:val="000000" w:themeColor="text1"/>
          <w:sz w:val="24"/>
          <w:szCs w:val="24"/>
          <w14:textFill>
            <w14:solidFill>
              <w14:schemeClr w14:val="tx1"/>
            </w14:solidFill>
          </w14:textFill>
        </w:rPr>
        <w:instrText xml:space="preserve"> HYPERLINK "https://baike.baidu.com/item/%E7%94%B5%E8%83%BD/889532" \t "https://baike.baidu.com/item/%E7%94%B5%E5%8A%A8%E6%9C%BA/_blank" </w:instrText>
      </w:r>
      <w:r>
        <w:rPr>
          <w:rFonts w:hint="eastAsia" w:ascii="Arial" w:hAnsi="Arial" w:cs="Arial"/>
          <w:color w:val="000000" w:themeColor="text1"/>
          <w:sz w:val="24"/>
          <w:szCs w:val="24"/>
          <w14:textFill>
            <w14:solidFill>
              <w14:schemeClr w14:val="tx1"/>
            </w14:solidFill>
          </w14:textFill>
        </w:rPr>
        <w:fldChar w:fldCharType="separate"/>
      </w:r>
      <w:r>
        <w:rPr>
          <w:rFonts w:hint="eastAsia" w:ascii="Arial" w:hAnsi="Arial" w:cs="Arial"/>
          <w:color w:val="000000" w:themeColor="text1"/>
          <w:sz w:val="24"/>
          <w:szCs w:val="24"/>
          <w14:textFill>
            <w14:solidFill>
              <w14:schemeClr w14:val="tx1"/>
            </w14:solidFill>
          </w14:textFill>
        </w:rPr>
        <w:t>电能</w:t>
      </w:r>
      <w:r>
        <w:rPr>
          <w:rFonts w:hint="eastAsia" w:ascii="Arial" w:hAnsi="Arial" w:cs="Arial"/>
          <w:color w:val="000000" w:themeColor="text1"/>
          <w:sz w:val="24"/>
          <w:szCs w:val="24"/>
          <w14:textFill>
            <w14:solidFill>
              <w14:schemeClr w14:val="tx1"/>
            </w14:solidFill>
          </w14:textFill>
        </w:rPr>
        <w:fldChar w:fldCharType="end"/>
      </w:r>
      <w:r>
        <w:rPr>
          <w:rFonts w:hint="eastAsia" w:ascii="Arial" w:hAnsi="Arial" w:cs="Arial"/>
          <w:color w:val="000000" w:themeColor="text1"/>
          <w:sz w:val="24"/>
          <w:szCs w:val="24"/>
          <w14:textFill>
            <w14:solidFill>
              <w14:schemeClr w14:val="tx1"/>
            </w14:solidFill>
          </w14:textFill>
        </w:rPr>
        <w:t>转换成</w:t>
      </w:r>
      <w:r>
        <w:fldChar w:fldCharType="begin"/>
      </w:r>
      <w:r>
        <w:instrText xml:space="preserve"> HYPERLINK "https://baike.baidu.com/item/%E6%9C%BA%E6%A2%B0%E8%83%BD/537228" \t "https://baike.baidu.com/item/%E7%94%B5%E5%8A%A8%E6%9C%BA/_blank" </w:instrText>
      </w:r>
      <w:r>
        <w:fldChar w:fldCharType="separate"/>
      </w:r>
      <w:r>
        <w:rPr>
          <w:rFonts w:hint="eastAsia" w:ascii="Arial" w:hAnsi="Arial" w:cs="Arial"/>
          <w:color w:val="000000" w:themeColor="text1"/>
          <w:sz w:val="24"/>
          <w:szCs w:val="24"/>
          <w14:textFill>
            <w14:solidFill>
              <w14:schemeClr w14:val="tx1"/>
            </w14:solidFill>
          </w14:textFill>
        </w:rPr>
        <w:t>机械能</w:t>
      </w:r>
      <w:r>
        <w:rPr>
          <w:rFonts w:hint="eastAsia" w:ascii="Arial" w:hAnsi="Arial" w:cs="Arial"/>
          <w:color w:val="000000" w:themeColor="text1"/>
          <w:sz w:val="24"/>
          <w:szCs w:val="24"/>
          <w14:textFill>
            <w14:solidFill>
              <w14:schemeClr w14:val="tx1"/>
            </w14:solidFill>
          </w14:textFill>
        </w:rPr>
        <w:fldChar w:fldCharType="end"/>
      </w:r>
      <w:r>
        <w:rPr>
          <w:rFonts w:hint="eastAsia" w:ascii="Arial" w:hAnsi="Arial" w:cs="Arial"/>
          <w:color w:val="000000" w:themeColor="text1"/>
          <w:sz w:val="24"/>
          <w:szCs w:val="24"/>
          <w14:textFill>
            <w14:solidFill>
              <w14:schemeClr w14:val="tx1"/>
            </w14:solidFill>
          </w14:textFill>
        </w:rPr>
        <w:t>的一种设备。</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交流电动机：Ac motor，是一种将</w:t>
      </w:r>
      <w:r>
        <w:rPr>
          <w:rFonts w:hint="eastAsia" w:ascii="Arial" w:hAnsi="Arial" w:cs="Arial"/>
          <w:color w:val="000000" w:themeColor="text1"/>
          <w:sz w:val="24"/>
          <w:szCs w:val="24"/>
          <w14:textFill>
            <w14:solidFill>
              <w14:schemeClr w14:val="tx1"/>
            </w14:solidFill>
          </w14:textFill>
        </w:rPr>
        <w:fldChar w:fldCharType="begin"/>
      </w:r>
      <w:r>
        <w:rPr>
          <w:rFonts w:hint="eastAsia" w:ascii="Arial" w:hAnsi="Arial" w:cs="Arial"/>
          <w:color w:val="000000" w:themeColor="text1"/>
          <w:sz w:val="24"/>
          <w:szCs w:val="24"/>
          <w14:textFill>
            <w14:solidFill>
              <w14:schemeClr w14:val="tx1"/>
            </w14:solidFill>
          </w14:textFill>
        </w:rPr>
        <w:instrText xml:space="preserve"> HYPERLINK "https://baike.baidu.com/item/%E4%BA%A4%E6%B5%81%E7%94%B5/1023508" \t "https://baike.baidu.com/item/_blank" </w:instrText>
      </w:r>
      <w:r>
        <w:rPr>
          <w:rFonts w:hint="eastAsia" w:ascii="Arial" w:hAnsi="Arial" w:cs="Arial"/>
          <w:color w:val="000000" w:themeColor="text1"/>
          <w:sz w:val="24"/>
          <w:szCs w:val="24"/>
          <w14:textFill>
            <w14:solidFill>
              <w14:schemeClr w14:val="tx1"/>
            </w14:solidFill>
          </w14:textFill>
        </w:rPr>
        <w:fldChar w:fldCharType="separate"/>
      </w:r>
      <w:r>
        <w:rPr>
          <w:rFonts w:hint="eastAsia" w:ascii="Arial" w:hAnsi="Arial" w:cs="Arial"/>
          <w:color w:val="000000" w:themeColor="text1"/>
          <w:sz w:val="24"/>
          <w:szCs w:val="24"/>
          <w14:textFill>
            <w14:solidFill>
              <w14:schemeClr w14:val="tx1"/>
            </w14:solidFill>
          </w14:textFill>
        </w:rPr>
        <w:t>交流电</w:t>
      </w:r>
      <w:r>
        <w:rPr>
          <w:rFonts w:hint="eastAsia" w:ascii="Arial" w:hAnsi="Arial" w:cs="Arial"/>
          <w:color w:val="000000" w:themeColor="text1"/>
          <w:sz w:val="24"/>
          <w:szCs w:val="24"/>
          <w14:textFill>
            <w14:solidFill>
              <w14:schemeClr w14:val="tx1"/>
            </w14:solidFill>
          </w14:textFill>
        </w:rPr>
        <w:fldChar w:fldCharType="end"/>
      </w:r>
      <w:r>
        <w:rPr>
          <w:rFonts w:hint="eastAsia" w:ascii="Arial" w:hAnsi="Arial" w:cs="Arial"/>
          <w:color w:val="000000" w:themeColor="text1"/>
          <w:sz w:val="24"/>
          <w:szCs w:val="24"/>
          <w14:textFill>
            <w14:solidFill>
              <w14:schemeClr w14:val="tx1"/>
            </w14:solidFill>
          </w14:textFill>
        </w:rPr>
        <w:t>的</w:t>
      </w:r>
      <w:r>
        <w:fldChar w:fldCharType="begin"/>
      </w:r>
      <w:r>
        <w:instrText xml:space="preserve"> HYPERLINK "https://baike.baidu.com/item/%E7%94%B5%E8%83%BD/889532" \t "https://baike.baidu.com/item/_blank" </w:instrText>
      </w:r>
      <w:r>
        <w:fldChar w:fldCharType="separate"/>
      </w:r>
      <w:r>
        <w:rPr>
          <w:rFonts w:hint="eastAsia" w:ascii="Arial" w:hAnsi="Arial" w:cs="Arial"/>
          <w:color w:val="000000" w:themeColor="text1"/>
          <w:sz w:val="24"/>
          <w:szCs w:val="24"/>
          <w14:textFill>
            <w14:solidFill>
              <w14:schemeClr w14:val="tx1"/>
            </w14:solidFill>
          </w14:textFill>
        </w:rPr>
        <w:t>电能</w:t>
      </w:r>
      <w:r>
        <w:rPr>
          <w:rFonts w:hint="eastAsia" w:ascii="Arial" w:hAnsi="Arial" w:cs="Arial"/>
          <w:color w:val="000000" w:themeColor="text1"/>
          <w:sz w:val="24"/>
          <w:szCs w:val="24"/>
          <w14:textFill>
            <w14:solidFill>
              <w14:schemeClr w14:val="tx1"/>
            </w14:solidFill>
          </w14:textFill>
        </w:rPr>
        <w:fldChar w:fldCharType="end"/>
      </w:r>
      <w:r>
        <w:rPr>
          <w:rFonts w:hint="eastAsia" w:ascii="Arial" w:hAnsi="Arial" w:cs="Arial"/>
          <w:color w:val="000000" w:themeColor="text1"/>
          <w:sz w:val="24"/>
          <w:szCs w:val="24"/>
          <w14:textFill>
            <w14:solidFill>
              <w14:schemeClr w14:val="tx1"/>
            </w14:solidFill>
          </w14:textFill>
        </w:rPr>
        <w:t>转变为机械能的装置，可分为同步电动机和感应电动机（又称异步电动机）。</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直流电动机：Dc Motor，是一种将直流电能转换为机械能的装置。</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变频器：VFD，Variable-frequency Drive，是应用变频技术与微电子技术，通过改变电机工作电源频率的方式来控制交流电动机的电力控制设备。本文泛指各种电动机的驱动控制装置，包括直流电机的调速电源装置。</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电机控制器：Motor Controller，通过主动工作，能使电动机按照设定的方向、速度、角度、响应时间进行工作的装置，本文特指具有调速功能的电机控制器。</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起动器：Starter，Soft-Starter，也称启动器，是一种控制电动机从静止到旋转的装置。包括能使电动机缓慢起动的软起动装置。</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故障：Fault，failure，是系统不能执行规定功能的状态，包括设备的异常状态，功能失效、对相关设备的不良或损害。</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预测：Prognostic，是指在掌握现有信息的基础上，依照一定的方法和规律对未来的事情进行测算，以预先了解事情发展的过程与结果。</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预警：Early-Warning，是指在灾害或灾难以及其他需要提防的危险发生之前，根据以往的总结的规律或观测得到的可能性前兆，向相关部门发出紧急信号，报告危险情况，以避免危害在不知情或准备不足的的情况下发生，从而最大程度的减轻危害所造成的损失的行为。</w:t>
      </w:r>
    </w:p>
    <w:p>
      <w:pPr>
        <w:spacing w:line="360" w:lineRule="auto"/>
        <w:ind w:firstLine="480" w:firstLineChars="200"/>
        <w:rPr>
          <w:rFonts w:ascii="Arial" w:hAnsi="Arial" w:cs="Arial"/>
          <w:color w:val="000000" w:themeColor="text1"/>
          <w:sz w:val="24"/>
          <w:szCs w:val="24"/>
          <w14:textFill>
            <w14:solidFill>
              <w14:schemeClr w14:val="tx1"/>
            </w14:solidFill>
          </w14:textFill>
        </w:rPr>
      </w:pPr>
      <w:r>
        <w:rPr>
          <w:rFonts w:hint="eastAsia" w:ascii="Arial" w:hAnsi="Arial" w:cs="Arial"/>
          <w:color w:val="000000" w:themeColor="text1"/>
          <w:sz w:val="24"/>
          <w:szCs w:val="24"/>
          <w14:textFill>
            <w14:solidFill>
              <w14:schemeClr w14:val="tx1"/>
            </w14:solidFill>
          </w14:textFill>
        </w:rPr>
        <w:t>预告：Forecast，预先告知，本文特指非故障信息、有害信息的预先告知。</w:t>
      </w:r>
    </w:p>
    <w:p>
      <w:pPr>
        <w:spacing w:line="360" w:lineRule="auto"/>
        <w:ind w:firstLine="42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声音：由</w:t>
      </w:r>
      <w:r>
        <w:rPr>
          <w:rFonts w:hint="eastAsia" w:ascii="Arial" w:cs="Arial"/>
          <w:color w:val="000000" w:themeColor="text1"/>
          <w:sz w:val="24"/>
          <w:szCs w:val="24"/>
          <w14:textFill>
            <w14:solidFill>
              <w14:schemeClr w14:val="tx1"/>
            </w14:solidFill>
          </w14:textFill>
        </w:rPr>
        <w:fldChar w:fldCharType="begin"/>
      </w:r>
      <w:r>
        <w:rPr>
          <w:rFonts w:hint="eastAsia" w:ascii="Arial" w:cs="Arial"/>
          <w:color w:val="000000" w:themeColor="text1"/>
          <w:sz w:val="24"/>
          <w:szCs w:val="24"/>
          <w14:textFill>
            <w14:solidFill>
              <w14:schemeClr w14:val="tx1"/>
            </w14:solidFill>
          </w14:textFill>
        </w:rPr>
        <w:instrText xml:space="preserve"> HYPERLINK "https://baike.baidu.com/item/%E7%89%A9%E4%BD%93/661541" \t "https://baike.baidu.com/item/%E5%A3%B0%E9%9F%B3/_blank" </w:instrText>
      </w:r>
      <w:r>
        <w:rPr>
          <w:rFonts w:hint="eastAsia" w:ascii="Arial" w:cs="Arial"/>
          <w:color w:val="000000" w:themeColor="text1"/>
          <w:sz w:val="24"/>
          <w:szCs w:val="24"/>
          <w14:textFill>
            <w14:solidFill>
              <w14:schemeClr w14:val="tx1"/>
            </w14:solidFill>
          </w14:textFill>
        </w:rPr>
        <w:fldChar w:fldCharType="separate"/>
      </w:r>
      <w:r>
        <w:rPr>
          <w:rFonts w:hint="eastAsia" w:ascii="Arial" w:cs="Arial"/>
          <w:color w:val="000000" w:themeColor="text1"/>
          <w:sz w:val="24"/>
          <w:szCs w:val="24"/>
          <w14:textFill>
            <w14:solidFill>
              <w14:schemeClr w14:val="tx1"/>
            </w14:solidFill>
          </w14:textFill>
        </w:rPr>
        <w:t>物体</w:t>
      </w:r>
      <w:r>
        <w:rPr>
          <w:rFonts w:hint="eastAsia" w:ascii="Arial" w:cs="Arial"/>
          <w:color w:val="000000" w:themeColor="text1"/>
          <w:sz w:val="24"/>
          <w:szCs w:val="24"/>
          <w14:textFill>
            <w14:solidFill>
              <w14:schemeClr w14:val="tx1"/>
            </w14:solidFill>
          </w14:textFill>
        </w:rPr>
        <w:fldChar w:fldCharType="end"/>
      </w:r>
      <w:r>
        <w:fldChar w:fldCharType="begin"/>
      </w:r>
      <w:r>
        <w:instrText xml:space="preserve"> HYPERLINK "https://baike.baidu.com/item/%E6%8C%AF%E5%8A%A8/33108" \t "https://baike.baidu.com/item/%E5%A3%B0%E9%9F%B3/_blank" </w:instrText>
      </w:r>
      <w:r>
        <w:fldChar w:fldCharType="separate"/>
      </w:r>
      <w:r>
        <w:rPr>
          <w:rFonts w:hint="eastAsia" w:ascii="Arial" w:cs="Arial"/>
          <w:color w:val="000000" w:themeColor="text1"/>
          <w:sz w:val="24"/>
          <w:szCs w:val="24"/>
          <w14:textFill>
            <w14:solidFill>
              <w14:schemeClr w14:val="tx1"/>
            </w14:solidFill>
          </w14:textFill>
        </w:rPr>
        <w:t>振动</w:t>
      </w:r>
      <w:r>
        <w:rPr>
          <w:rFonts w:hint="eastAsia" w:ascii="Arial" w:cs="Arial"/>
          <w:color w:val="000000" w:themeColor="text1"/>
          <w:sz w:val="24"/>
          <w:szCs w:val="24"/>
          <w14:textFill>
            <w14:solidFill>
              <w14:schemeClr w14:val="tx1"/>
            </w14:solidFill>
          </w14:textFill>
        </w:rPr>
        <w:fldChar w:fldCharType="end"/>
      </w:r>
      <w:r>
        <w:rPr>
          <w:rFonts w:hint="eastAsia" w:ascii="Arial" w:cs="Arial"/>
          <w:color w:val="000000" w:themeColor="text1"/>
          <w:sz w:val="24"/>
          <w:szCs w:val="24"/>
          <w14:textFill>
            <w14:solidFill>
              <w14:schemeClr w14:val="tx1"/>
            </w14:solidFill>
          </w14:textFill>
        </w:rPr>
        <w:t>产生的</w:t>
      </w:r>
      <w:r>
        <w:fldChar w:fldCharType="begin"/>
      </w:r>
      <w:r>
        <w:instrText xml:space="preserve"> HYPERLINK "https://baike.baidu.com/item/%E5%A3%B0%E6%B3%A2/35769" \t "https://baike.baidu.com/item/%E5%A3%B0%E9%9F%B3/_blank" </w:instrText>
      </w:r>
      <w:r>
        <w:fldChar w:fldCharType="separate"/>
      </w:r>
      <w:r>
        <w:rPr>
          <w:rFonts w:hint="eastAsia" w:ascii="Arial" w:cs="Arial"/>
          <w:color w:val="000000" w:themeColor="text1"/>
          <w:sz w:val="24"/>
          <w:szCs w:val="24"/>
          <w14:textFill>
            <w14:solidFill>
              <w14:schemeClr w14:val="tx1"/>
            </w14:solidFill>
          </w14:textFill>
        </w:rPr>
        <w:t>声波</w:t>
      </w:r>
      <w:r>
        <w:rPr>
          <w:rFonts w:hint="eastAsia" w:ascii="Arial" w:cs="Arial"/>
          <w:color w:val="000000" w:themeColor="text1"/>
          <w:sz w:val="24"/>
          <w:szCs w:val="24"/>
          <w14:textFill>
            <w14:solidFill>
              <w14:schemeClr w14:val="tx1"/>
            </w14:solidFill>
          </w14:textFill>
        </w:rPr>
        <w:fldChar w:fldCharType="end"/>
      </w:r>
      <w:r>
        <w:rPr>
          <w:rFonts w:hint="eastAsia" w:ascii="Arial" w:cs="Arial"/>
          <w:color w:val="000000" w:themeColor="text1"/>
          <w:sz w:val="24"/>
          <w:szCs w:val="24"/>
          <w14:textFill>
            <w14:solidFill>
              <w14:schemeClr w14:val="tx1"/>
            </w14:solidFill>
          </w14:textFill>
        </w:rPr>
        <w:t>，并通过</w:t>
      </w:r>
      <w:r>
        <w:fldChar w:fldCharType="begin"/>
      </w:r>
      <w:r>
        <w:instrText xml:space="preserve"> HYPERLINK "https://baike.baidu.com/item/%E4%BB%8B%E8%B4%A8/5419484" \t "https://baike.baidu.com/item/%E5%A3%B0%E9%9F%B3/_blank" </w:instrText>
      </w:r>
      <w:r>
        <w:fldChar w:fldCharType="separate"/>
      </w:r>
      <w:r>
        <w:rPr>
          <w:rFonts w:hint="eastAsia" w:ascii="Arial" w:cs="Arial"/>
          <w:color w:val="000000" w:themeColor="text1"/>
          <w:sz w:val="24"/>
          <w:szCs w:val="24"/>
          <w14:textFill>
            <w14:solidFill>
              <w14:schemeClr w14:val="tx1"/>
            </w14:solidFill>
          </w14:textFill>
        </w:rPr>
        <w:t>介质</w:t>
      </w:r>
      <w:r>
        <w:rPr>
          <w:rFonts w:hint="eastAsia" w:ascii="Arial" w:cs="Arial"/>
          <w:color w:val="000000" w:themeColor="text1"/>
          <w:sz w:val="24"/>
          <w:szCs w:val="24"/>
          <w14:textFill>
            <w14:solidFill>
              <w14:schemeClr w14:val="tx1"/>
            </w14:solidFill>
          </w14:textFill>
        </w:rPr>
        <w:fldChar w:fldCharType="end"/>
      </w:r>
      <w:r>
        <w:rPr>
          <w:rFonts w:hint="eastAsia" w:ascii="Arial" w:cs="Arial"/>
          <w:color w:val="000000" w:themeColor="text1"/>
          <w:sz w:val="24"/>
          <w:szCs w:val="24"/>
          <w14:textFill>
            <w14:solidFill>
              <w14:schemeClr w14:val="tx1"/>
            </w14:solidFill>
          </w14:textFill>
        </w:rPr>
        <w:t>（</w:t>
      </w:r>
      <w:r>
        <w:fldChar w:fldCharType="begin"/>
      </w:r>
      <w:r>
        <w:instrText xml:space="preserve"> HYPERLINK "https://baike.baidu.com/item/%E7%A9%BA%E6%B0%94/2735809" \t "https://baike.baidu.com/item/%E5%A3%B0%E9%9F%B3/_blank" </w:instrText>
      </w:r>
      <w:r>
        <w:fldChar w:fldCharType="separate"/>
      </w:r>
      <w:r>
        <w:rPr>
          <w:rFonts w:hint="eastAsia" w:ascii="Arial" w:cs="Arial"/>
          <w:color w:val="000000" w:themeColor="text1"/>
          <w:sz w:val="24"/>
          <w:szCs w:val="24"/>
          <w14:textFill>
            <w14:solidFill>
              <w14:schemeClr w14:val="tx1"/>
            </w14:solidFill>
          </w14:textFill>
        </w:rPr>
        <w:t>空气</w:t>
      </w:r>
      <w:r>
        <w:rPr>
          <w:rFonts w:hint="eastAsia" w:ascii="Arial" w:cs="Arial"/>
          <w:color w:val="000000" w:themeColor="text1"/>
          <w:sz w:val="24"/>
          <w:szCs w:val="24"/>
          <w14:textFill>
            <w14:solidFill>
              <w14:schemeClr w14:val="tx1"/>
            </w14:solidFill>
          </w14:textFill>
        </w:rPr>
        <w:fldChar w:fldCharType="end"/>
      </w:r>
      <w:r>
        <w:rPr>
          <w:rFonts w:hint="eastAsia" w:ascii="Arial" w:cs="Arial"/>
          <w:color w:val="000000" w:themeColor="text1"/>
          <w:sz w:val="24"/>
          <w:szCs w:val="24"/>
          <w14:textFill>
            <w14:solidFill>
              <w14:schemeClr w14:val="tx1"/>
            </w14:solidFill>
          </w14:textFill>
        </w:rPr>
        <w:t>或</w:t>
      </w:r>
      <w:r>
        <w:fldChar w:fldCharType="begin"/>
      </w:r>
      <w:r>
        <w:instrText xml:space="preserve"> HYPERLINK "https://baike.baidu.com/item/%E5%9B%BA%E4%BD%93/2077925" \t "https://baike.baidu.com/item/%E5%A3%B0%E9%9F%B3/_blank" </w:instrText>
      </w:r>
      <w:r>
        <w:fldChar w:fldCharType="separate"/>
      </w:r>
      <w:r>
        <w:rPr>
          <w:rFonts w:hint="eastAsia" w:ascii="Arial" w:cs="Arial"/>
          <w:color w:val="000000" w:themeColor="text1"/>
          <w:sz w:val="24"/>
          <w:szCs w:val="24"/>
          <w14:textFill>
            <w14:solidFill>
              <w14:schemeClr w14:val="tx1"/>
            </w14:solidFill>
          </w14:textFill>
        </w:rPr>
        <w:t>固体</w:t>
      </w:r>
      <w:r>
        <w:rPr>
          <w:rFonts w:hint="eastAsia" w:ascii="Arial" w:cs="Arial"/>
          <w:color w:val="000000" w:themeColor="text1"/>
          <w:sz w:val="24"/>
          <w:szCs w:val="24"/>
          <w14:textFill>
            <w14:solidFill>
              <w14:schemeClr w14:val="tx1"/>
            </w14:solidFill>
          </w14:textFill>
        </w:rPr>
        <w:fldChar w:fldCharType="end"/>
      </w:r>
      <w:r>
        <w:rPr>
          <w:rFonts w:hint="eastAsia" w:ascii="Arial" w:cs="Arial"/>
          <w:color w:val="000000" w:themeColor="text1"/>
          <w:sz w:val="24"/>
          <w:szCs w:val="24"/>
          <w14:textFill>
            <w14:solidFill>
              <w14:schemeClr w14:val="tx1"/>
            </w14:solidFill>
          </w14:textFill>
        </w:rPr>
        <w:t>、</w:t>
      </w:r>
      <w:r>
        <w:fldChar w:fldCharType="begin"/>
      </w:r>
      <w:r>
        <w:instrText xml:space="preserve"> HYPERLINK "https://baike.baidu.com/item/%E6%B6%B2%E4%BD%93/2078517" \t "https://baike.baidu.com/item/%E5%A3%B0%E9%9F%B3/_blank" </w:instrText>
      </w:r>
      <w:r>
        <w:fldChar w:fldCharType="separate"/>
      </w:r>
      <w:r>
        <w:rPr>
          <w:rFonts w:hint="eastAsia" w:ascii="Arial" w:cs="Arial"/>
          <w:color w:val="000000" w:themeColor="text1"/>
          <w:sz w:val="24"/>
          <w:szCs w:val="24"/>
          <w14:textFill>
            <w14:solidFill>
              <w14:schemeClr w14:val="tx1"/>
            </w14:solidFill>
          </w14:textFill>
        </w:rPr>
        <w:t>液体</w:t>
      </w:r>
      <w:r>
        <w:rPr>
          <w:rFonts w:hint="eastAsia" w:ascii="Arial" w:cs="Arial"/>
          <w:color w:val="000000" w:themeColor="text1"/>
          <w:sz w:val="24"/>
          <w:szCs w:val="24"/>
          <w14:textFill>
            <w14:solidFill>
              <w14:schemeClr w14:val="tx1"/>
            </w14:solidFill>
          </w14:textFill>
        </w:rPr>
        <w:fldChar w:fldCharType="end"/>
      </w:r>
      <w:r>
        <w:rPr>
          <w:rFonts w:hint="eastAsia" w:ascii="Arial" w:cs="Arial"/>
          <w:color w:val="000000" w:themeColor="text1"/>
          <w:sz w:val="24"/>
          <w:szCs w:val="24"/>
          <w14:textFill>
            <w14:solidFill>
              <w14:schemeClr w14:val="tx1"/>
            </w14:solidFill>
          </w14:textFill>
        </w:rPr>
        <w:t>）传播并能被人或动物</w:t>
      </w:r>
      <w:r>
        <w:rPr>
          <w:rFonts w:hint="eastAsia" w:ascii="Arial" w:cs="Arial"/>
          <w:color w:val="000000" w:themeColor="text1"/>
          <w:sz w:val="24"/>
          <w:szCs w:val="24"/>
          <w14:textFill>
            <w14:solidFill>
              <w14:schemeClr w14:val="tx1"/>
            </w14:solidFill>
          </w14:textFill>
        </w:rPr>
        <w:fldChar w:fldCharType="begin"/>
      </w:r>
      <w:r>
        <w:rPr>
          <w:rFonts w:hint="eastAsia" w:ascii="Arial" w:cs="Arial"/>
          <w:color w:val="000000" w:themeColor="text1"/>
          <w:sz w:val="24"/>
          <w:szCs w:val="24"/>
          <w14:textFill>
            <w14:solidFill>
              <w14:schemeClr w14:val="tx1"/>
            </w14:solidFill>
          </w14:textFill>
        </w:rPr>
        <w:instrText xml:space="preserve"> HYPERLINK "https://baike.baidu.com/item/%E5%90%AC%E8%A7%89" \t "https://baike.baidu.com/item/%E5%A3%B0%E9%9F%B3/_blank" </w:instrText>
      </w:r>
      <w:r>
        <w:rPr>
          <w:rFonts w:hint="eastAsia" w:ascii="Arial" w:cs="Arial"/>
          <w:color w:val="000000" w:themeColor="text1"/>
          <w:sz w:val="24"/>
          <w:szCs w:val="24"/>
          <w14:textFill>
            <w14:solidFill>
              <w14:schemeClr w14:val="tx1"/>
            </w14:solidFill>
          </w14:textFill>
        </w:rPr>
        <w:fldChar w:fldCharType="separate"/>
      </w:r>
      <w:r>
        <w:rPr>
          <w:rFonts w:hint="eastAsia" w:ascii="Arial" w:cs="Arial"/>
          <w:color w:val="000000" w:themeColor="text1"/>
          <w:sz w:val="24"/>
          <w:szCs w:val="24"/>
          <w14:textFill>
            <w14:solidFill>
              <w14:schemeClr w14:val="tx1"/>
            </w14:solidFill>
          </w14:textFill>
        </w:rPr>
        <w:t>听觉</w:t>
      </w:r>
      <w:r>
        <w:rPr>
          <w:rFonts w:hint="eastAsia" w:ascii="Arial" w:cs="Arial"/>
          <w:color w:val="000000" w:themeColor="text1"/>
          <w:sz w:val="24"/>
          <w:szCs w:val="24"/>
          <w14:textFill>
            <w14:solidFill>
              <w14:schemeClr w14:val="tx1"/>
            </w14:solidFill>
          </w14:textFill>
        </w:rPr>
        <w:fldChar w:fldCharType="end"/>
      </w:r>
      <w:r>
        <w:fldChar w:fldCharType="begin"/>
      </w:r>
      <w:r>
        <w:instrText xml:space="preserve"> HYPERLINK "https://baike.baidu.com/item/%E5%99%A8%E5%AE%98" \t "https://baike.baidu.com/item/%E5%A3%B0%E9%9F%B3/_blank" </w:instrText>
      </w:r>
      <w:r>
        <w:fldChar w:fldCharType="separate"/>
      </w:r>
      <w:r>
        <w:rPr>
          <w:rFonts w:hint="eastAsia" w:ascii="Arial" w:cs="Arial"/>
          <w:color w:val="000000" w:themeColor="text1"/>
          <w:sz w:val="24"/>
          <w:szCs w:val="24"/>
          <w14:textFill>
            <w14:solidFill>
              <w14:schemeClr w14:val="tx1"/>
            </w14:solidFill>
          </w14:textFill>
        </w:rPr>
        <w:t>器官</w:t>
      </w:r>
      <w:r>
        <w:rPr>
          <w:rFonts w:hint="eastAsia" w:ascii="Arial" w:cs="Arial"/>
          <w:color w:val="000000" w:themeColor="text1"/>
          <w:sz w:val="24"/>
          <w:szCs w:val="24"/>
          <w14:textFill>
            <w14:solidFill>
              <w14:schemeClr w14:val="tx1"/>
            </w14:solidFill>
          </w14:textFill>
        </w:rPr>
        <w:fldChar w:fldCharType="end"/>
      </w:r>
      <w:r>
        <w:rPr>
          <w:rFonts w:hint="eastAsia" w:ascii="Arial" w:cs="Arial"/>
          <w:color w:val="000000" w:themeColor="text1"/>
          <w:sz w:val="24"/>
          <w:szCs w:val="24"/>
          <w14:textFill>
            <w14:solidFill>
              <w14:schemeClr w14:val="tx1"/>
            </w14:solidFill>
          </w14:textFill>
        </w:rPr>
        <w:t>所感知的</w:t>
      </w:r>
      <w:r>
        <w:fldChar w:fldCharType="begin"/>
      </w:r>
      <w:r>
        <w:instrText xml:space="preserve"> HYPERLINK "https://baike.baidu.com/item/%E6%B3%A2%E5%8A%A8/26938" \t "https://baike.baidu.com/item/%E5%A3%B0%E9%9F%B3/_blank" </w:instrText>
      </w:r>
      <w:r>
        <w:fldChar w:fldCharType="separate"/>
      </w:r>
      <w:r>
        <w:rPr>
          <w:rFonts w:hint="eastAsia" w:ascii="Arial" w:cs="Arial"/>
          <w:color w:val="000000" w:themeColor="text1"/>
          <w:sz w:val="24"/>
          <w:szCs w:val="24"/>
          <w14:textFill>
            <w14:solidFill>
              <w14:schemeClr w14:val="tx1"/>
            </w14:solidFill>
          </w14:textFill>
        </w:rPr>
        <w:t>波动</w:t>
      </w:r>
      <w:r>
        <w:rPr>
          <w:rFonts w:hint="eastAsia" w:ascii="Arial" w:cs="Arial"/>
          <w:color w:val="000000" w:themeColor="text1"/>
          <w:sz w:val="24"/>
          <w:szCs w:val="24"/>
          <w14:textFill>
            <w14:solidFill>
              <w14:schemeClr w14:val="tx1"/>
            </w14:solidFill>
          </w14:textFill>
        </w:rPr>
        <w:fldChar w:fldCharType="end"/>
      </w:r>
      <w:r>
        <w:rPr>
          <w:rFonts w:hint="eastAsia" w:ascii="Arial" w:cs="Arial"/>
          <w:color w:val="000000" w:themeColor="text1"/>
          <w:sz w:val="24"/>
          <w:szCs w:val="24"/>
          <w14:textFill>
            <w14:solidFill>
              <w14:schemeClr w14:val="tx1"/>
            </w14:solidFill>
          </w14:textFill>
        </w:rPr>
        <w:t>现象。</w:t>
      </w:r>
    </w:p>
    <w:p>
      <w:pPr>
        <w:spacing w:line="360" w:lineRule="auto"/>
        <w:ind w:firstLine="42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噪声：</w:t>
      </w:r>
      <w:r>
        <w:rPr>
          <w:rFonts w:hint="eastAsia" w:ascii="Arial" w:cs="Arial"/>
          <w:color w:val="000000" w:themeColor="text1"/>
          <w:sz w:val="24"/>
          <w:szCs w:val="24"/>
          <w14:textFill>
            <w14:solidFill>
              <w14:schemeClr w14:val="tx1"/>
            </w14:solidFill>
          </w14:textFill>
        </w:rPr>
        <w:fldChar w:fldCharType="begin"/>
      </w:r>
      <w:r>
        <w:rPr>
          <w:rFonts w:hint="eastAsia" w:ascii="Arial" w:cs="Arial"/>
          <w:color w:val="000000" w:themeColor="text1"/>
          <w:sz w:val="24"/>
          <w:szCs w:val="24"/>
          <w14:textFill>
            <w14:solidFill>
              <w14:schemeClr w14:val="tx1"/>
            </w14:solidFill>
          </w14:textFill>
        </w:rPr>
        <w:instrText xml:space="preserve"> HYPERLINK "https://baike.baidu.com/item/%E5%8F%91%E5%A3%B0%E4%BD%93/2844626" \t "https://baike.baidu.com/item/%E5%99%AA%E9%9F%B3/_blank" </w:instrText>
      </w:r>
      <w:r>
        <w:rPr>
          <w:rFonts w:hint="eastAsia" w:ascii="Arial" w:cs="Arial"/>
          <w:color w:val="000000" w:themeColor="text1"/>
          <w:sz w:val="24"/>
          <w:szCs w:val="24"/>
          <w14:textFill>
            <w14:solidFill>
              <w14:schemeClr w14:val="tx1"/>
            </w14:solidFill>
          </w14:textFill>
        </w:rPr>
        <w:fldChar w:fldCharType="separate"/>
      </w:r>
      <w:r>
        <w:rPr>
          <w:rFonts w:hint="eastAsia" w:ascii="Arial" w:cs="Arial"/>
          <w:color w:val="000000" w:themeColor="text1"/>
          <w:sz w:val="24"/>
          <w:szCs w:val="24"/>
          <w14:textFill>
            <w14:solidFill>
              <w14:schemeClr w14:val="tx1"/>
            </w14:solidFill>
          </w14:textFill>
        </w:rPr>
        <w:t>发声体</w:t>
      </w:r>
      <w:r>
        <w:rPr>
          <w:rFonts w:hint="eastAsia" w:ascii="Arial" w:cs="Arial"/>
          <w:color w:val="000000" w:themeColor="text1"/>
          <w:sz w:val="24"/>
          <w:szCs w:val="24"/>
          <w14:textFill>
            <w14:solidFill>
              <w14:schemeClr w14:val="tx1"/>
            </w14:solidFill>
          </w14:textFill>
        </w:rPr>
        <w:fldChar w:fldCharType="end"/>
      </w:r>
      <w:r>
        <w:rPr>
          <w:rFonts w:hint="eastAsia" w:ascii="Arial" w:cs="Arial"/>
          <w:color w:val="000000" w:themeColor="text1"/>
          <w:sz w:val="24"/>
          <w:szCs w:val="24"/>
          <w14:textFill>
            <w14:solidFill>
              <w14:schemeClr w14:val="tx1"/>
            </w14:solidFill>
          </w14:textFill>
        </w:rPr>
        <w:t>做无规则</w:t>
      </w:r>
      <w:r>
        <w:fldChar w:fldCharType="begin"/>
      </w:r>
      <w:r>
        <w:instrText xml:space="preserve"> HYPERLINK "https://baike.baidu.com/item/%E6%8C%AF%E5%8A%A8/5801166" \t "https://baike.baidu.com/item/%E5%99%AA%E9%9F%B3/_blank" </w:instrText>
      </w:r>
      <w:r>
        <w:fldChar w:fldCharType="separate"/>
      </w:r>
      <w:r>
        <w:rPr>
          <w:rFonts w:hint="eastAsia" w:ascii="Arial" w:cs="Arial"/>
          <w:color w:val="000000" w:themeColor="text1"/>
          <w:sz w:val="24"/>
          <w:szCs w:val="24"/>
          <w14:textFill>
            <w14:solidFill>
              <w14:schemeClr w14:val="tx1"/>
            </w14:solidFill>
          </w14:textFill>
        </w:rPr>
        <w:t>振动</w:t>
      </w:r>
      <w:r>
        <w:rPr>
          <w:rFonts w:hint="eastAsia" w:ascii="Arial" w:cs="Arial"/>
          <w:color w:val="000000" w:themeColor="text1"/>
          <w:sz w:val="24"/>
          <w:szCs w:val="24"/>
          <w14:textFill>
            <w14:solidFill>
              <w14:schemeClr w14:val="tx1"/>
            </w14:solidFill>
          </w14:textFill>
        </w:rPr>
        <w:fldChar w:fldCharType="end"/>
      </w:r>
      <w:r>
        <w:rPr>
          <w:rFonts w:hint="eastAsia" w:ascii="Arial" w:cs="Arial"/>
          <w:color w:val="000000" w:themeColor="text1"/>
          <w:sz w:val="24"/>
          <w:szCs w:val="24"/>
          <w14:textFill>
            <w14:solidFill>
              <w14:schemeClr w14:val="tx1"/>
            </w14:solidFill>
          </w14:textFill>
        </w:rPr>
        <w:t>时发出的</w:t>
      </w:r>
      <w:r>
        <w:fldChar w:fldCharType="begin"/>
      </w:r>
      <w:r>
        <w:instrText xml:space="preserve"> HYPERLINK "https://baike.baidu.com/item/%E5%A3%B0%E9%9F%B3/33686" \t "https://baike.baidu.com/item/%E5%99%AA%E9%9F%B3/_blank" </w:instrText>
      </w:r>
      <w:r>
        <w:fldChar w:fldCharType="separate"/>
      </w:r>
      <w:r>
        <w:rPr>
          <w:rFonts w:hint="eastAsia" w:ascii="Arial" w:cs="Arial"/>
          <w:color w:val="000000" w:themeColor="text1"/>
          <w:sz w:val="24"/>
          <w:szCs w:val="24"/>
          <w14:textFill>
            <w14:solidFill>
              <w14:schemeClr w14:val="tx1"/>
            </w14:solidFill>
          </w14:textFill>
        </w:rPr>
        <w:t>声音</w:t>
      </w:r>
      <w:r>
        <w:rPr>
          <w:rFonts w:hint="eastAsia" w:ascii="Arial" w:cs="Arial"/>
          <w:color w:val="000000" w:themeColor="text1"/>
          <w:sz w:val="24"/>
          <w:szCs w:val="24"/>
          <w14:textFill>
            <w14:solidFill>
              <w14:schemeClr w14:val="tx1"/>
            </w14:solidFill>
          </w14:textFill>
        </w:rPr>
        <w:fldChar w:fldCharType="end"/>
      </w:r>
      <w:r>
        <w:rPr>
          <w:rFonts w:hint="eastAsia" w:ascii="Arial" w:cs="Arial"/>
          <w:color w:val="000000" w:themeColor="text1"/>
          <w:sz w:val="24"/>
          <w:szCs w:val="24"/>
          <w14:textFill>
            <w14:solidFill>
              <w14:schemeClr w14:val="tx1"/>
            </w14:solidFill>
          </w14:textFill>
        </w:rPr>
        <w:t>，本文中的声音和噪声都指工业设备发出的声音，没有特别说明时含义相同。</w:t>
      </w:r>
    </w:p>
    <w:p>
      <w:pPr>
        <w:spacing w:line="360" w:lineRule="auto"/>
        <w:ind w:firstLine="42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声音传感器：用来接收声波，显示声音的振动图像，相当于是一个话筒（麦克风）。</w:t>
      </w:r>
    </w:p>
    <w:p>
      <w:pPr>
        <w:spacing w:line="360" w:lineRule="auto"/>
        <w:ind w:firstLine="42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振动：指一个状态改变的过程，即物体的往复运动。又称振荡，震动等。</w:t>
      </w:r>
    </w:p>
    <w:p>
      <w:pPr>
        <w:spacing w:line="360" w:lineRule="auto"/>
        <w:ind w:firstLine="42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振动传感器：将工程振动的参量转换成可以显示、记录、的其他</w:t>
      </w:r>
      <w:r>
        <w:rPr>
          <w:rFonts w:hint="eastAsia" w:ascii="Arial" w:cs="Arial"/>
          <w:color w:val="000000" w:themeColor="text1"/>
          <w:sz w:val="24"/>
          <w:szCs w:val="24"/>
          <w14:textFill>
            <w14:solidFill>
              <w14:schemeClr w14:val="tx1"/>
            </w14:solidFill>
          </w14:textFill>
        </w:rPr>
        <w:fldChar w:fldCharType="begin"/>
      </w:r>
      <w:r>
        <w:rPr>
          <w:rFonts w:hint="eastAsia" w:ascii="Arial" w:cs="Arial"/>
          <w:color w:val="000000" w:themeColor="text1"/>
          <w:sz w:val="24"/>
          <w:szCs w:val="24"/>
          <w14:textFill>
            <w14:solidFill>
              <w14:schemeClr w14:val="tx1"/>
            </w14:solidFill>
          </w14:textFill>
        </w:rPr>
        <w:instrText xml:space="preserve"> HYPERLINK "https://baike.baidu.com/item/%E4%BF%A1%E5%8F%B7" \t "https://baike.baidu.com/item/_blank" </w:instrText>
      </w:r>
      <w:r>
        <w:rPr>
          <w:rFonts w:hint="eastAsia" w:ascii="Arial" w:cs="Arial"/>
          <w:color w:val="000000" w:themeColor="text1"/>
          <w:sz w:val="24"/>
          <w:szCs w:val="24"/>
          <w14:textFill>
            <w14:solidFill>
              <w14:schemeClr w14:val="tx1"/>
            </w14:solidFill>
          </w14:textFill>
        </w:rPr>
        <w:fldChar w:fldCharType="separate"/>
      </w:r>
      <w:r>
        <w:rPr>
          <w:rFonts w:hint="eastAsia" w:ascii="Arial" w:cs="Arial"/>
          <w:color w:val="000000" w:themeColor="text1"/>
          <w:sz w:val="24"/>
          <w:szCs w:val="24"/>
          <w14:textFill>
            <w14:solidFill>
              <w14:schemeClr w14:val="tx1"/>
            </w14:solidFill>
          </w14:textFill>
        </w:rPr>
        <w:t>信号</w:t>
      </w:r>
      <w:r>
        <w:rPr>
          <w:rFonts w:hint="eastAsia" w:ascii="Arial" w:cs="Arial"/>
          <w:color w:val="000000" w:themeColor="text1"/>
          <w:sz w:val="24"/>
          <w:szCs w:val="24"/>
          <w14:textFill>
            <w14:solidFill>
              <w14:schemeClr w14:val="tx1"/>
            </w14:solidFill>
          </w14:textFill>
        </w:rPr>
        <w:fldChar w:fldCharType="end"/>
      </w:r>
      <w:r>
        <w:rPr>
          <w:rFonts w:hint="eastAsia" w:ascii="Arial" w:cs="Arial"/>
          <w:color w:val="000000" w:themeColor="text1"/>
          <w:sz w:val="24"/>
          <w:szCs w:val="24"/>
          <w14:textFill>
            <w14:solidFill>
              <w14:schemeClr w14:val="tx1"/>
            </w14:solidFill>
          </w14:textFill>
        </w:rPr>
        <w:t>，如机械信号，电信号等等。</w:t>
      </w:r>
    </w:p>
    <w:p>
      <w:pPr>
        <w:spacing w:line="360" w:lineRule="auto"/>
        <w:ind w:firstLine="480" w:firstLineChars="20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RS485：是一个定义平衡数字多点系统中的驱动器和接收器的电气特性的标准，该标准由电信行业协会和电子工业联盟定义，又名TIA-485-A, ANSI/TIA/EIA-485或TIA/EIA-485。</w:t>
      </w:r>
    </w:p>
    <w:p>
      <w:pPr>
        <w:spacing w:line="360" w:lineRule="auto"/>
        <w:ind w:firstLine="480" w:firstLineChars="200"/>
        <w:rPr>
          <w:rFonts w:ascii="Arial" w:cs="Arial"/>
          <w:color w:val="000000" w:themeColor="text1"/>
          <w:sz w:val="24"/>
          <w:szCs w:val="24"/>
          <w14:textFill>
            <w14:solidFill>
              <w14:schemeClr w14:val="tx1"/>
            </w14:solidFill>
          </w14:textFill>
        </w:rPr>
      </w:pPr>
    </w:p>
    <w:bookmarkEnd w:id="14"/>
    <w:p>
      <w:pPr>
        <w:pStyle w:val="2"/>
      </w:pPr>
      <w:bookmarkStart w:id="15" w:name="_Toc9181"/>
      <w:r>
        <w:rPr>
          <w:rFonts w:hint="eastAsia" w:hAnsi="宋体"/>
        </w:rPr>
        <w:t>需求规定</w:t>
      </w:r>
      <w:bookmarkEnd w:id="15"/>
    </w:p>
    <w:p>
      <w:pPr>
        <w:pStyle w:val="3"/>
        <w:rPr>
          <w:rFonts w:ascii="Times New Roman"/>
        </w:rPr>
      </w:pPr>
      <w:bookmarkStart w:id="16" w:name="_Toc4299"/>
      <w:r>
        <w:rPr>
          <w:rFonts w:hint="eastAsia" w:ascii="Times New Roman"/>
        </w:rPr>
        <w:t>功能要求</w:t>
      </w:r>
      <w:bookmarkEnd w:id="16"/>
    </w:p>
    <w:p>
      <w:pPr>
        <w:spacing w:line="360" w:lineRule="auto"/>
        <w:ind w:firstLine="480" w:firstLineChars="20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参数配置软件模块主要功能包括软件参数配置、设备参数配置、客户信息配置、预测性维护配置、PHM信息配置，和人工数据导入六个部分，如下图所示：</w:t>
      </w:r>
    </w:p>
    <w:p>
      <w:pPr>
        <w:spacing w:line="360" w:lineRule="auto"/>
        <w:ind w:firstLine="480" w:firstLineChars="20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mc:AlternateContent>
          <mc:Choice Requires="wpg">
            <w:drawing>
              <wp:anchor distT="0" distB="0" distL="114300" distR="114300" simplePos="0" relativeHeight="251659264" behindDoc="0" locked="0" layoutInCell="1" allowOverlap="1">
                <wp:simplePos x="0" y="0"/>
                <wp:positionH relativeFrom="column">
                  <wp:posOffset>596900</wp:posOffset>
                </wp:positionH>
                <wp:positionV relativeFrom="paragraph">
                  <wp:posOffset>143510</wp:posOffset>
                </wp:positionV>
                <wp:extent cx="3347720" cy="2176780"/>
                <wp:effectExtent l="6350" t="6350" r="17780" b="7620"/>
                <wp:wrapNone/>
                <wp:docPr id="3" name="组合 3"/>
                <wp:cNvGraphicFramePr/>
                <a:graphic xmlns:a="http://schemas.openxmlformats.org/drawingml/2006/main">
                  <a:graphicData uri="http://schemas.microsoft.com/office/word/2010/wordprocessingGroup">
                    <wpg:wgp>
                      <wpg:cNvGrpSpPr/>
                      <wpg:grpSpPr>
                        <a:xfrm>
                          <a:off x="0" y="0"/>
                          <a:ext cx="3347720" cy="2176780"/>
                          <a:chOff x="4579" y="148990"/>
                          <a:chExt cx="5272" cy="3428"/>
                        </a:xfrm>
                      </wpg:grpSpPr>
                      <wps:wsp>
                        <wps:cNvPr id="86" name="圆角矩形 86"/>
                        <wps:cNvSpPr/>
                        <wps:spPr>
                          <a:xfrm>
                            <a:off x="4579" y="150397"/>
                            <a:ext cx="1859" cy="5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参数配置模块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 name="圆角矩形 99"/>
                        <wps:cNvSpPr/>
                        <wps:spPr>
                          <a:xfrm>
                            <a:off x="7492" y="149577"/>
                            <a:ext cx="2355" cy="4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软件信息配置</w:t>
                              </w:r>
                            </w:p>
                          </w:txbxContent>
                        </wps:txbx>
                        <wps:bodyPr rot="0" spcFirstLastPara="0" vertOverflow="overflow" horzOverflow="overflow" vert="horz" wrap="square" lIns="0" tIns="0" rIns="0" bIns="0" numCol="1" spcCol="0" rtlCol="0" fromWordArt="0" anchor="ctr" anchorCtr="0" forceAA="0" compatLnSpc="1">
                          <a:noAutofit/>
                        </wps:bodyPr>
                      </wps:wsp>
                      <wps:wsp>
                        <wps:cNvPr id="98" name="圆角矩形 98"/>
                        <wps:cNvSpPr/>
                        <wps:spPr>
                          <a:xfrm>
                            <a:off x="7511" y="150169"/>
                            <a:ext cx="2301" cy="5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客户信息配置</w:t>
                              </w:r>
                            </w:p>
                          </w:txbxContent>
                        </wps:txbx>
                        <wps:bodyPr rot="0" spcFirstLastPara="0" vertOverflow="overflow" horzOverflow="overflow" vert="horz" wrap="square" lIns="0" tIns="0" rIns="0" bIns="0" numCol="1" spcCol="0" rtlCol="0" fromWordArt="0" anchor="ctr" anchorCtr="0" forceAA="0" compatLnSpc="1">
                          <a:noAutofit/>
                        </wps:bodyPr>
                      </wps:wsp>
                      <wps:wsp>
                        <wps:cNvPr id="97" name="圆角矩形 97"/>
                        <wps:cNvSpPr/>
                        <wps:spPr>
                          <a:xfrm>
                            <a:off x="7503" y="148990"/>
                            <a:ext cx="2348" cy="4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设备信息配置</w:t>
                              </w:r>
                            </w:p>
                          </w:txbxContent>
                        </wps:txbx>
                        <wps:bodyPr rot="0" spcFirstLastPara="0" vertOverflow="overflow" horzOverflow="overflow" vert="horz" wrap="square" lIns="0" tIns="0" rIns="0" bIns="0" numCol="1" spcCol="0" rtlCol="0" fromWordArt="0" anchor="ctr" anchorCtr="0" forceAA="0" compatLnSpc="1">
                          <a:noAutofit/>
                        </wps:bodyPr>
                      </wps:wsp>
                      <wps:wsp>
                        <wps:cNvPr id="100" name="圆角矩形 100"/>
                        <wps:cNvSpPr/>
                        <wps:spPr>
                          <a:xfrm>
                            <a:off x="7512" y="150807"/>
                            <a:ext cx="2326" cy="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预测性维护配置</w:t>
                              </w:r>
                            </w:p>
                          </w:txbxContent>
                        </wps:txbx>
                        <wps:bodyPr rot="0" spcFirstLastPara="0" vertOverflow="overflow" horzOverflow="overflow" vert="horz" wrap="square" lIns="0" tIns="0" rIns="0" bIns="0" numCol="1" spcCol="0" rtlCol="0" fromWordArt="0" anchor="ctr" anchorCtr="0" forceAA="0" compatLnSpc="1">
                          <a:noAutofit/>
                        </wps:bodyPr>
                      </wps:wsp>
                      <wps:wsp>
                        <wps:cNvPr id="102" name="圆角矩形 102"/>
                        <wps:cNvSpPr/>
                        <wps:spPr>
                          <a:xfrm>
                            <a:off x="7500" y="151958"/>
                            <a:ext cx="2326" cy="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PHM信息配置</w:t>
                              </w:r>
                            </w:p>
                          </w:txbxContent>
                        </wps:txbx>
                        <wps:bodyPr rot="0" spcFirstLastPara="0" vertOverflow="overflow" horzOverflow="overflow" vert="horz" wrap="square" lIns="0" tIns="0" rIns="0" bIns="0" numCol="1" spcCol="0" rtlCol="0" fromWordArt="0" anchor="ctr" anchorCtr="0" forceAA="0" compatLnSpc="1">
                          <a:noAutofit/>
                        </wps:bodyPr>
                      </wps:wsp>
                      <wps:wsp>
                        <wps:cNvPr id="107" name="直接连接符 107"/>
                        <wps:cNvCnPr/>
                        <wps:spPr>
                          <a:xfrm flipH="1" flipV="1">
                            <a:off x="6975" y="149215"/>
                            <a:ext cx="2" cy="2974"/>
                          </a:xfrm>
                          <a:prstGeom prst="line">
                            <a:avLst/>
                          </a:prstGeom>
                          <a:ln w="28575" cmpd="sng">
                            <a:solidFill>
                              <a:schemeClr val="accent6">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101" name="圆角矩形 101"/>
                        <wps:cNvSpPr/>
                        <wps:spPr>
                          <a:xfrm>
                            <a:off x="7524" y="151383"/>
                            <a:ext cx="2326" cy="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人工数据导入</w:t>
                              </w:r>
                            </w:p>
                          </w:txbxContent>
                        </wps:txbx>
                        <wps:bodyPr rot="0" spcFirstLastPara="0" vertOverflow="overflow" horzOverflow="overflow" vert="horz" wrap="square" lIns="0" tIns="0" rIns="0" bIns="0" numCol="1" spcCol="0" rtlCol="0" fromWordArt="0" anchor="ctr" anchorCtr="0" forceAA="0" compatLnSpc="1">
                          <a:noAutofit/>
                        </wps:bodyPr>
                      </wps:wsp>
                      <wps:wsp>
                        <wps:cNvPr id="119" name="直接连接符 119"/>
                        <wps:cNvCnPr/>
                        <wps:spPr>
                          <a:xfrm flipV="1">
                            <a:off x="6975" y="150398"/>
                            <a:ext cx="551" cy="4"/>
                          </a:xfrm>
                          <a:prstGeom prst="line">
                            <a:avLst/>
                          </a:prstGeom>
                          <a:ln w="28575" cmpd="sng">
                            <a:solidFill>
                              <a:schemeClr val="accent6">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118" name="直接连接符 118"/>
                        <wps:cNvCnPr/>
                        <wps:spPr>
                          <a:xfrm flipV="1">
                            <a:off x="6951" y="149791"/>
                            <a:ext cx="551" cy="4"/>
                          </a:xfrm>
                          <a:prstGeom prst="line">
                            <a:avLst/>
                          </a:prstGeom>
                          <a:ln w="28575" cmpd="sng">
                            <a:solidFill>
                              <a:schemeClr val="accent6">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117" name="直接连接符 117"/>
                        <wps:cNvCnPr/>
                        <wps:spPr>
                          <a:xfrm flipV="1">
                            <a:off x="6951" y="149195"/>
                            <a:ext cx="551" cy="4"/>
                          </a:xfrm>
                          <a:prstGeom prst="line">
                            <a:avLst/>
                          </a:prstGeom>
                          <a:ln w="28575" cmpd="sng">
                            <a:solidFill>
                              <a:schemeClr val="accent6">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120" name="直接连接符 120"/>
                        <wps:cNvCnPr/>
                        <wps:spPr>
                          <a:xfrm flipV="1">
                            <a:off x="6963" y="151015"/>
                            <a:ext cx="551" cy="4"/>
                          </a:xfrm>
                          <a:prstGeom prst="line">
                            <a:avLst/>
                          </a:prstGeom>
                          <a:ln w="28575" cmpd="sng">
                            <a:solidFill>
                              <a:schemeClr val="accent6">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flipV="1">
                            <a:off x="6439" y="150671"/>
                            <a:ext cx="551" cy="4"/>
                          </a:xfrm>
                          <a:prstGeom prst="line">
                            <a:avLst/>
                          </a:prstGeom>
                          <a:ln w="28575" cmpd="sng">
                            <a:solidFill>
                              <a:schemeClr val="accent6">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121" name="直接连接符 121"/>
                        <wps:cNvCnPr/>
                        <wps:spPr>
                          <a:xfrm flipV="1">
                            <a:off x="7010" y="151623"/>
                            <a:ext cx="551" cy="4"/>
                          </a:xfrm>
                          <a:prstGeom prst="line">
                            <a:avLst/>
                          </a:prstGeom>
                          <a:ln w="28575" cmpd="sng">
                            <a:solidFill>
                              <a:schemeClr val="accent6">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122" name="直接连接符 122"/>
                        <wps:cNvCnPr/>
                        <wps:spPr>
                          <a:xfrm flipV="1">
                            <a:off x="6972" y="152176"/>
                            <a:ext cx="551" cy="4"/>
                          </a:xfrm>
                          <a:prstGeom prst="line">
                            <a:avLst/>
                          </a:prstGeom>
                          <a:ln w="28575" cmpd="sng">
                            <a:solidFill>
                              <a:schemeClr val="accent6">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7pt;margin-top:11.3pt;height:171.4pt;width:263.6pt;z-index:251659264;mso-width-relative:page;mso-height-relative:page;" coordorigin="4579,148990" coordsize="5272,3428" o:gfxdata="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">
                <o:lock v:ext="edit" aspectratio="f"/>
                <v:roundrect id="_x0000_s1026" o:spid="_x0000_s1026" o:spt="2" style="position:absolute;left:4579;top:150397;height:514;width:1859;v-text-anchor:middle;" fillcolor="#5B9BD5 [3204]" filled="t" stroked="t" coordsize="21600,21600" arcsize="0.166666666666667" o:gfxdata="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Yc9Pb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pPr>
                        <w:r>
                          <w:rPr>
                            <w:rFonts w:hint="eastAsia"/>
                          </w:rPr>
                          <w:t>参数配置模块</w:t>
                        </w:r>
                      </w:p>
                    </w:txbxContent>
                  </v:textbox>
                </v:roundrect>
                <v:roundrect id="_x0000_s1026" o:spid="_x0000_s1026" o:spt="2" style="position:absolute;left:7492;top:149577;height:473;width:2355;v-text-anchor:middle;" fillcolor="#5B9BD5 [3204]" filled="t" stroked="t" coordsize="21600,21600" arcsize="0.166666666666667" o:gfxdata="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q6F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inset="0mm,0mm,0mm,0mm">
                    <w:txbxContent>
                      <w:p>
                        <w:pPr>
                          <w:jc w:val="center"/>
                        </w:pPr>
                        <w:r>
                          <w:rPr>
                            <w:rFonts w:hint="eastAsia"/>
                          </w:rPr>
                          <w:t>软件信息配置</w:t>
                        </w:r>
                      </w:p>
                    </w:txbxContent>
                  </v:textbox>
                </v:roundrect>
                <v:roundrect id="_x0000_s1026" o:spid="_x0000_s1026" o:spt="2" style="position:absolute;left:7511;top:150169;height:516;width:2301;v-text-anchor:middle;" fillcolor="#5B9BD5 [3204]" filled="t" stroked="t" coordsize="21600,21600" arcsize="0.166666666666667" o:gfxdata="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mTcy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inset="0mm,0mm,0mm,0mm">
                    <w:txbxContent>
                      <w:p>
                        <w:pPr>
                          <w:jc w:val="center"/>
                        </w:pPr>
                        <w:r>
                          <w:rPr>
                            <w:rFonts w:hint="eastAsia"/>
                          </w:rPr>
                          <w:t>客户信息配置</w:t>
                        </w:r>
                      </w:p>
                    </w:txbxContent>
                  </v:textbox>
                </v:roundrect>
                <v:roundrect id="_x0000_s1026" o:spid="_x0000_s1026" o:spt="2" style="position:absolute;left:7503;top:148990;height:447;width:2348;v-text-anchor:middle;" fillcolor="#5B9BD5 [3204]" filled="t" stroked="t" coordsize="21600,21600" arcsize="0.166666666666667" o:gfxdata="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dm+&#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inset="0mm,0mm,0mm,0mm">
                    <w:txbxContent>
                      <w:p>
                        <w:pPr>
                          <w:jc w:val="center"/>
                        </w:pPr>
                        <w:r>
                          <w:rPr>
                            <w:rFonts w:hint="eastAsia"/>
                          </w:rPr>
                          <w:t>设备信息配置</w:t>
                        </w:r>
                      </w:p>
                    </w:txbxContent>
                  </v:textbox>
                </v:roundrect>
                <v:roundrect id="_x0000_s1026" o:spid="_x0000_s1026" o:spt="2" style="position:absolute;left:7512;top:150807;height:461;width:2326;v-text-anchor:middle;" fillcolor="#5B9BD5 [3204]" filled="t" stroked="t" coordsize="21600,21600" arcsize="0.166666666666667" o:gfxdata="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yXA&#10;48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textbox inset="0mm,0mm,0mm,0mm">
                    <w:txbxContent>
                      <w:p>
                        <w:pPr>
                          <w:jc w:val="center"/>
                        </w:pPr>
                        <w:r>
                          <w:rPr>
                            <w:rFonts w:hint="eastAsia"/>
                          </w:rPr>
                          <w:t>预测性维护配置</w:t>
                        </w:r>
                      </w:p>
                    </w:txbxContent>
                  </v:textbox>
                </v:roundrect>
                <v:roundrect id="_x0000_s1026" o:spid="_x0000_s1026" o:spt="2" style="position:absolute;left:7500;top:151958;height:461;width:2326;v-text-anchor:middle;" fillcolor="#5B9BD5 [3204]" filled="t" stroked="t" coordsize="21600,21600" arcsize="0.166666666666667" o:gfxdata="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Lv7D7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inset="0mm,0mm,0mm,0mm">
                    <w:txbxContent>
                      <w:p>
                        <w:pPr>
                          <w:jc w:val="center"/>
                        </w:pPr>
                        <w:r>
                          <w:rPr>
                            <w:rFonts w:hint="eastAsia"/>
                          </w:rPr>
                          <w:t>PHM信息配置</w:t>
                        </w:r>
                      </w:p>
                    </w:txbxContent>
                  </v:textbox>
                </v:roundrect>
                <v:line id="_x0000_s1026" o:spid="_x0000_s1026" o:spt="20" style="position:absolute;left:6975;top:149215;flip:x y;height:2974;width:2;" filled="f" stroked="t" coordsize="21600,21600" o:gfxdata="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6NTu8AAAA&#10;3AAAAA8AAAAAAAAAAQAgAAAAIgAAAGRycy9kb3ducmV2LnhtbFBLAQIUABQAAAAIAIdO4kAzLwWe&#10;OwAAADkAAAAQAAAAAAAAAAEAIAAAAAsBAABkcnMvc2hhcGV4bWwueG1sUEsFBgAAAAAGAAYAWwEA&#10;ALUDAAAAAA==&#10;">
                  <v:fill on="f" focussize="0,0"/>
                  <v:stroke weight="2.25pt" color="#548235 [2409]" miterlimit="8" joinstyle="miter"/>
                  <v:imagedata o:title=""/>
                  <o:lock v:ext="edit" aspectratio="f"/>
                </v:line>
                <v:roundrect id="_x0000_s1026" o:spid="_x0000_s1026" o:spt="2" style="position:absolute;left:7524;top:151383;height:461;width:2326;v-text-anchor:middle;" fillcolor="#5B9BD5 [3204]" filled="t" stroked="t" coordsize="21600,21600" arcsize="0.166666666666667" o:gfxdata="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aWV4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inset="0mm,0mm,0mm,0mm">
                    <w:txbxContent>
                      <w:p>
                        <w:pPr>
                          <w:jc w:val="center"/>
                        </w:pPr>
                        <w:r>
                          <w:rPr>
                            <w:rFonts w:hint="eastAsia"/>
                          </w:rPr>
                          <w:t>人工数据导入</w:t>
                        </w:r>
                      </w:p>
                    </w:txbxContent>
                  </v:textbox>
                </v:roundrect>
                <v:line id="_x0000_s1026" o:spid="_x0000_s1026" o:spt="20" style="position:absolute;left:6975;top:150398;flip:y;height:4;width:551;" filled="f" stroked="t" coordsize="21600,21600" o:gfxdata="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nEdK5AAAA3AAA&#10;AA8AAAAAAAAAAQAgAAAAIgAAAGRycy9kb3ducmV2LnhtbFBLAQIUABQAAAAIAIdO4kAzLwWeOwAA&#10;ADkAAAAQAAAAAAAAAAEAIAAAAAgBAABkcnMvc2hhcGV4bWwueG1sUEsFBgAAAAAGAAYAWwEAALID&#10;AAAAAA==&#10;">
                  <v:fill on="f" focussize="0,0"/>
                  <v:stroke weight="2.25pt" color="#548235 [2409]" miterlimit="8" joinstyle="miter"/>
                  <v:imagedata o:title=""/>
                  <o:lock v:ext="edit" aspectratio="f"/>
                </v:line>
                <v:line id="_x0000_s1026" o:spid="_x0000_s1026" o:spt="20" style="position:absolute;left:6951;top:149791;flip:y;height:4;width:551;" filled="f" stroked="t" coordsize="21600,21600" o:gfxdata="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rtEm8AAAA&#10;3AAAAA8AAAAAAAAAAQAgAAAAIgAAAGRycy9kb3ducmV2LnhtbFBLAQIUABQAAAAIAIdO4kAzLwWe&#10;OwAAADkAAAAQAAAAAAAAAAEAIAAAAAsBAABkcnMvc2hhcGV4bWwueG1sUEsFBgAAAAAGAAYAWwEA&#10;ALUDAAAAAA==&#10;">
                  <v:fill on="f" focussize="0,0"/>
                  <v:stroke weight="2.25pt" color="#548235 [2409]" miterlimit="8" joinstyle="miter"/>
                  <v:imagedata o:title=""/>
                  <o:lock v:ext="edit" aspectratio="f"/>
                </v:line>
                <v:line id="_x0000_s1026" o:spid="_x0000_s1026" o:spt="20" style="position:absolute;left:6951;top:149195;flip:y;height:4;width:551;" filled="f" stroked="t" coordsize="21600,21600" o:gfxdata="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Z0IDu5AAAA3AAA&#10;AA8AAAAAAAAAAQAgAAAAIgAAAGRycy9kb3ducmV2LnhtbFBLAQIUABQAAAAIAIdO4kAzLwWeOwAA&#10;ADkAAAAQAAAAAAAAAAEAIAAAAAgBAABkcnMvc2hhcGV4bWwueG1sUEsFBgAAAAAGAAYAWwEAALID&#10;AAAAAA==&#10;">
                  <v:fill on="f" focussize="0,0"/>
                  <v:stroke weight="2.25pt" color="#548235 [2409]" miterlimit="8" joinstyle="miter"/>
                  <v:imagedata o:title=""/>
                  <o:lock v:ext="edit" aspectratio="f"/>
                </v:line>
                <v:line id="_x0000_s1026" o:spid="_x0000_s1026" o:spt="20" style="position:absolute;left:6963;top:151015;flip:y;height:4;width:551;" filled="f" stroked="t" coordsize="21600,21600" o:gfxdata="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8XLyvQAA&#10;ANwAAAAPAAAAAAAAAAEAIAAAACIAAABkcnMvZG93bnJldi54bWxQSwECFAAUAAAACACHTuJAMy8F&#10;njsAAAA5AAAAEAAAAAAAAAABACAAAAAMAQAAZHJzL3NoYXBleG1sLnhtbFBLBQYAAAAABgAGAFsB&#10;AAC2AwAAAAA=&#10;">
                  <v:fill on="f" focussize="0,0"/>
                  <v:stroke weight="2.25pt" color="#548235 [2409]" miterlimit="8" joinstyle="miter"/>
                  <v:imagedata o:title=""/>
                  <o:lock v:ext="edit" aspectratio="f"/>
                </v:line>
                <v:line id="_x0000_s1026" o:spid="_x0000_s1026" o:spt="20" style="position:absolute;left:6439;top:150671;flip:y;height:4;width:551;" filled="f" stroked="t" coordsize="21600,21600" o:gfxdata="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I+yFugAAANwA&#10;AAAPAAAAAAAAAAEAIAAAACIAAABkcnMvZG93bnJldi54bWxQSwECFAAUAAAACACHTuJAMy8FnjsA&#10;AAA5AAAAEAAAAAAAAAABACAAAAAJAQAAZHJzL3NoYXBleG1sLnhtbFBLBQYAAAAABgAGAFsBAACz&#10;AwAAAAA=&#10;">
                  <v:fill on="f" focussize="0,0"/>
                  <v:stroke weight="2.25pt" color="#548235 [2409]" miterlimit="8" joinstyle="miter"/>
                  <v:imagedata o:title=""/>
                  <o:lock v:ext="edit" aspectratio="f"/>
                </v:line>
                <v:line id="_x0000_s1026" o:spid="_x0000_s1026" o:spt="20" style="position:absolute;left:7010;top:151623;flip:y;height:4;width:551;" filled="f" stroked="t" coordsize="21600,21600" o:gfxdata="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i912m5AAAA3AAA&#10;AA8AAAAAAAAAAQAgAAAAIgAAAGRycy9kb3ducmV2LnhtbFBLAQIUABQAAAAIAIdO4kAzLwWeOwAA&#10;ADkAAAAQAAAAAAAAAAEAIAAAAAgBAABkcnMvc2hhcGV4bWwueG1sUEsFBgAAAAAGAAYAWwEAALID&#10;AAAAAA==&#10;">
                  <v:fill on="f" focussize="0,0"/>
                  <v:stroke weight="2.25pt" color="#548235 [2409]" miterlimit="8" joinstyle="miter"/>
                  <v:imagedata o:title=""/>
                  <o:lock v:ext="edit" aspectratio="f"/>
                </v:line>
                <v:line id="_x0000_s1026" o:spid="_x0000_s1026" o:spt="20" style="position:absolute;left:6972;top:152176;flip:y;height:4;width:551;" filled="f" stroked="t" coordsize="21600,21600" o:gfxdata="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hvSR65AAAA3AAA&#10;AA8AAAAAAAAAAQAgAAAAIgAAAGRycy9kb3ducmV2LnhtbFBLAQIUABQAAAAIAIdO4kAzLwWeOwAA&#10;ADkAAAAQAAAAAAAAAAEAIAAAAAgBAABkcnMvc2hhcGV4bWwueG1sUEsFBgAAAAAGAAYAWwEAALID&#10;AAAAAA==&#10;">
                  <v:fill on="f" focussize="0,0"/>
                  <v:stroke weight="2.25pt" color="#548235 [2409]" miterlimit="8" joinstyle="miter"/>
                  <v:imagedata o:title=""/>
                  <o:lock v:ext="edit" aspectratio="f"/>
                </v:line>
              </v:group>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pStyle w:val="3"/>
        <w:rPr>
          <w:rFonts w:ascii="Times New Roman"/>
          <w:szCs w:val="22"/>
        </w:rPr>
      </w:pPr>
      <w:bookmarkStart w:id="17" w:name="_Toc5779"/>
      <w:r>
        <w:rPr>
          <w:rFonts w:hint="eastAsia" w:ascii="Times New Roman"/>
          <w:szCs w:val="22"/>
        </w:rPr>
        <w:t>指标要求</w:t>
      </w:r>
      <w:bookmarkEnd w:id="17"/>
    </w:p>
    <w:p>
      <w:pPr>
        <w:spacing w:line="360" w:lineRule="auto"/>
        <w:ind w:firstLine="480" w:firstLineChars="20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参数配置软件模块要求使用方便，操作简单，具体参数指标如下表：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2205"/>
        <w:gridCol w:w="3870"/>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序号</w:t>
            </w:r>
          </w:p>
        </w:tc>
        <w:tc>
          <w:tcPr>
            <w:tcW w:w="2205"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名称</w:t>
            </w:r>
          </w:p>
        </w:tc>
        <w:tc>
          <w:tcPr>
            <w:tcW w:w="3870"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性能指标</w:t>
            </w:r>
          </w:p>
        </w:tc>
        <w:tc>
          <w:tcPr>
            <w:tcW w:w="1748"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1</w:t>
            </w:r>
          </w:p>
        </w:tc>
        <w:tc>
          <w:tcPr>
            <w:tcW w:w="2205"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设备信息配置数量</w:t>
            </w:r>
          </w:p>
        </w:tc>
        <w:tc>
          <w:tcPr>
            <w:tcW w:w="3870"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每个设备最多256个配置数据，共支持256*256*256*256个设备。</w:t>
            </w:r>
          </w:p>
        </w:tc>
        <w:tc>
          <w:tcPr>
            <w:tcW w:w="1748" w:type="dxa"/>
          </w:tcPr>
          <w:p>
            <w:pPr>
              <w:spacing w:line="360" w:lineRule="auto"/>
              <w:rPr>
                <w:rFonts w:ascii="Arial" w:cs="Arial"/>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2</w:t>
            </w:r>
          </w:p>
        </w:tc>
        <w:tc>
          <w:tcPr>
            <w:tcW w:w="2205"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软件参数配置数量</w:t>
            </w:r>
          </w:p>
        </w:tc>
        <w:tc>
          <w:tcPr>
            <w:tcW w:w="3870"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最多支持256个配置参数</w:t>
            </w:r>
          </w:p>
        </w:tc>
        <w:tc>
          <w:tcPr>
            <w:tcW w:w="1748" w:type="dxa"/>
          </w:tcPr>
          <w:p>
            <w:pPr>
              <w:spacing w:line="360" w:lineRule="auto"/>
              <w:rPr>
                <w:rFonts w:ascii="Arial" w:cs="Arial"/>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3</w:t>
            </w:r>
          </w:p>
        </w:tc>
        <w:tc>
          <w:tcPr>
            <w:tcW w:w="2205"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客户参数配置数量</w:t>
            </w:r>
          </w:p>
        </w:tc>
        <w:tc>
          <w:tcPr>
            <w:tcW w:w="3870"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每个客户最多支持256个配置参数，共支持256*256个客户。</w:t>
            </w:r>
          </w:p>
        </w:tc>
        <w:tc>
          <w:tcPr>
            <w:tcW w:w="1748" w:type="dxa"/>
          </w:tcPr>
          <w:p>
            <w:pPr>
              <w:spacing w:line="360" w:lineRule="auto"/>
              <w:rPr>
                <w:rFonts w:ascii="Arial" w:cs="Arial"/>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4</w:t>
            </w:r>
          </w:p>
        </w:tc>
        <w:tc>
          <w:tcPr>
            <w:tcW w:w="2205"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预测性维护配置数据数量</w:t>
            </w:r>
          </w:p>
        </w:tc>
        <w:tc>
          <w:tcPr>
            <w:tcW w:w="3870"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每个客户最多支持256个配置参数，共支持256*256个客户。</w:t>
            </w:r>
          </w:p>
        </w:tc>
        <w:tc>
          <w:tcPr>
            <w:tcW w:w="1748" w:type="dxa"/>
          </w:tcPr>
          <w:p>
            <w:pPr>
              <w:spacing w:line="360" w:lineRule="auto"/>
              <w:rPr>
                <w:rFonts w:ascii="Arial" w:cs="Arial"/>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5</w:t>
            </w:r>
          </w:p>
        </w:tc>
        <w:tc>
          <w:tcPr>
            <w:tcW w:w="2205"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PHM信息配置数量</w:t>
            </w:r>
          </w:p>
        </w:tc>
        <w:tc>
          <w:tcPr>
            <w:tcW w:w="3870"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每个客户最多支持256个配置参数，共支持256*256个客户。</w:t>
            </w:r>
          </w:p>
        </w:tc>
        <w:tc>
          <w:tcPr>
            <w:tcW w:w="1748" w:type="dxa"/>
          </w:tcPr>
          <w:p>
            <w:pPr>
              <w:spacing w:line="360" w:lineRule="auto"/>
              <w:rPr>
                <w:rFonts w:ascii="Arial" w:cs="Arial"/>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6</w:t>
            </w:r>
          </w:p>
        </w:tc>
        <w:tc>
          <w:tcPr>
            <w:tcW w:w="2205"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人工数据导入数量</w:t>
            </w:r>
          </w:p>
        </w:tc>
        <w:tc>
          <w:tcPr>
            <w:tcW w:w="3870"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每个设备最多支持256个状态信息据，共支持256*256*256*256个设备。</w:t>
            </w:r>
          </w:p>
        </w:tc>
        <w:tc>
          <w:tcPr>
            <w:tcW w:w="1748" w:type="dxa"/>
          </w:tcPr>
          <w:p>
            <w:pPr>
              <w:spacing w:line="360" w:lineRule="auto"/>
              <w:rPr>
                <w:rFonts w:ascii="Arial" w:cs="Arial"/>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7</w:t>
            </w:r>
          </w:p>
        </w:tc>
        <w:tc>
          <w:tcPr>
            <w:tcW w:w="2205"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人工数据导入文件大小</w:t>
            </w:r>
          </w:p>
        </w:tc>
        <w:tc>
          <w:tcPr>
            <w:tcW w:w="3870"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每个数据支持导入100*5000个数据，（100秒，每秒5000个数据）</w:t>
            </w:r>
          </w:p>
        </w:tc>
        <w:tc>
          <w:tcPr>
            <w:tcW w:w="1748" w:type="dxa"/>
          </w:tcPr>
          <w:p>
            <w:pPr>
              <w:spacing w:line="360" w:lineRule="auto"/>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文件格式</w:t>
            </w:r>
          </w:p>
        </w:tc>
      </w:tr>
    </w:tbl>
    <w:p>
      <w:pPr>
        <w:spacing w:line="360" w:lineRule="auto"/>
        <w:rPr>
          <w:ins w:id="0" w:author="宁国云" w:date="2019-09-05T15:34:33Z"/>
          <w:rFonts w:hint="eastAsia" w:ascii="Arial" w:cs="Arial"/>
          <w:color w:val="000000" w:themeColor="text1"/>
          <w:sz w:val="24"/>
          <w:szCs w:val="24"/>
          <w:lang w:val="en-US" w:eastAsia="zh-CN"/>
          <w14:textFill>
            <w14:solidFill>
              <w14:schemeClr w14:val="tx1"/>
            </w14:solidFill>
          </w14:textFill>
        </w:rPr>
      </w:pPr>
      <w:ins w:id="1" w:author="liugj" w:date="2019-09-04T11:38:11Z">
        <w:r>
          <w:rPr>
            <w:rFonts w:hint="eastAsia" w:ascii="Arial" w:cs="Arial"/>
            <w:color w:val="000000" w:themeColor="text1"/>
            <w:sz w:val="24"/>
            <w:szCs w:val="24"/>
            <w:lang w:val="en-US" w:eastAsia="zh-CN"/>
            <w14:textFill>
              <w14:solidFill>
                <w14:schemeClr w14:val="tx1"/>
              </w14:solidFill>
            </w14:textFill>
          </w:rPr>
          <w:t>配置</w:t>
        </w:r>
      </w:ins>
      <w:ins w:id="2" w:author="liugj" w:date="2019-09-04T11:38:12Z">
        <w:r>
          <w:rPr>
            <w:rFonts w:hint="eastAsia" w:ascii="Arial" w:cs="Arial"/>
            <w:color w:val="000000" w:themeColor="text1"/>
            <w:sz w:val="24"/>
            <w:szCs w:val="24"/>
            <w:lang w:val="en-US" w:eastAsia="zh-CN"/>
            <w14:textFill>
              <w14:solidFill>
                <w14:schemeClr w14:val="tx1"/>
              </w14:solidFill>
            </w14:textFill>
          </w:rPr>
          <w:t>参数</w:t>
        </w:r>
      </w:ins>
      <w:ins w:id="3" w:author="liugj" w:date="2019-09-04T11:38:24Z">
        <w:r>
          <w:rPr>
            <w:rFonts w:hint="eastAsia" w:ascii="Arial" w:cs="Arial"/>
            <w:color w:val="000000" w:themeColor="text1"/>
            <w:sz w:val="24"/>
            <w:szCs w:val="24"/>
            <w:lang w:val="en-US" w:eastAsia="zh-CN"/>
            <w14:textFill>
              <w14:solidFill>
                <w14:schemeClr w14:val="tx1"/>
              </w14:solidFill>
            </w14:textFill>
          </w:rPr>
          <w:t>按照</w:t>
        </w:r>
      </w:ins>
      <w:ins w:id="4" w:author="liugj" w:date="2019-09-04T11:38:27Z">
        <w:r>
          <w:rPr>
            <w:rFonts w:hint="eastAsia" w:ascii="Arial" w:cs="Arial"/>
            <w:color w:val="000000" w:themeColor="text1"/>
            <w:sz w:val="24"/>
            <w:szCs w:val="24"/>
            <w:lang w:val="en-US" w:eastAsia="zh-CN"/>
            <w14:textFill>
              <w14:solidFill>
                <w14:schemeClr w14:val="tx1"/>
              </w14:solidFill>
            </w14:textFill>
          </w:rPr>
          <w:t>已</w:t>
        </w:r>
      </w:ins>
      <w:ins w:id="5" w:author="liugj" w:date="2019-09-04T11:38:28Z">
        <w:r>
          <w:rPr>
            <w:rFonts w:hint="eastAsia" w:ascii="Arial" w:cs="Arial"/>
            <w:color w:val="000000" w:themeColor="text1"/>
            <w:sz w:val="24"/>
            <w:szCs w:val="24"/>
            <w:lang w:val="en-US" w:eastAsia="zh-CN"/>
            <w14:textFill>
              <w14:solidFill>
                <w14:schemeClr w14:val="tx1"/>
              </w14:solidFill>
            </w14:textFill>
          </w:rPr>
          <w:t>有的</w:t>
        </w:r>
      </w:ins>
      <w:ins w:id="6" w:author="liugj" w:date="2019-09-04T11:38:29Z">
        <w:r>
          <w:rPr>
            <w:rFonts w:hint="eastAsia" w:ascii="Arial" w:cs="Arial"/>
            <w:color w:val="000000" w:themeColor="text1"/>
            <w:sz w:val="24"/>
            <w:szCs w:val="24"/>
            <w:lang w:val="en-US" w:eastAsia="zh-CN"/>
            <w14:textFill>
              <w14:solidFill>
                <w14:schemeClr w14:val="tx1"/>
              </w14:solidFill>
            </w14:textFill>
          </w:rPr>
          <w:t>来</w:t>
        </w:r>
      </w:ins>
      <w:ins w:id="7" w:author="liugj" w:date="2019-09-04T11:38:32Z">
        <w:r>
          <w:rPr>
            <w:rFonts w:hint="eastAsia" w:ascii="Arial" w:cs="Arial"/>
            <w:color w:val="000000" w:themeColor="text1"/>
            <w:sz w:val="24"/>
            <w:szCs w:val="24"/>
            <w:lang w:val="en-US" w:eastAsia="zh-CN"/>
            <w14:textFill>
              <w14:solidFill>
                <w14:schemeClr w14:val="tx1"/>
              </w14:solidFill>
            </w14:textFill>
          </w:rPr>
          <w:t>配置</w:t>
        </w:r>
      </w:ins>
      <w:ins w:id="8" w:author="liugj" w:date="2019-09-04T11:38:33Z">
        <w:r>
          <w:rPr>
            <w:rFonts w:hint="eastAsia" w:ascii="Arial" w:cs="Arial"/>
            <w:color w:val="000000" w:themeColor="text1"/>
            <w:sz w:val="24"/>
            <w:szCs w:val="24"/>
            <w:lang w:val="en-US" w:eastAsia="zh-CN"/>
            <w14:textFill>
              <w14:solidFill>
                <w14:schemeClr w14:val="tx1"/>
              </w14:solidFill>
            </w14:textFill>
          </w:rPr>
          <w:t>。</w:t>
        </w:r>
      </w:ins>
      <w:ins w:id="9" w:author="liugj" w:date="2019-09-04T11:39:46Z">
        <w:r>
          <w:rPr>
            <w:rFonts w:hint="eastAsia" w:ascii="Arial" w:cs="Arial"/>
            <w:color w:val="000000" w:themeColor="text1"/>
            <w:sz w:val="24"/>
            <w:szCs w:val="24"/>
            <w:lang w:val="en-US" w:eastAsia="zh-CN"/>
            <w14:textFill>
              <w14:solidFill>
                <w14:schemeClr w14:val="tx1"/>
              </w14:solidFill>
            </w14:textFill>
          </w:rPr>
          <w:t>只</w:t>
        </w:r>
      </w:ins>
      <w:ins w:id="10" w:author="liugj" w:date="2019-09-04T11:39:48Z">
        <w:r>
          <w:rPr>
            <w:rFonts w:hint="eastAsia" w:ascii="Arial" w:cs="Arial"/>
            <w:color w:val="000000" w:themeColor="text1"/>
            <w:sz w:val="24"/>
            <w:szCs w:val="24"/>
            <w:lang w:val="en-US" w:eastAsia="zh-CN"/>
            <w14:textFill>
              <w14:solidFill>
                <w14:schemeClr w14:val="tx1"/>
              </w14:solidFill>
            </w14:textFill>
          </w:rPr>
          <w:t>配置</w:t>
        </w:r>
      </w:ins>
      <w:ins w:id="11" w:author="liugj" w:date="2019-09-04T11:39:51Z">
        <w:r>
          <w:rPr>
            <w:rFonts w:hint="eastAsia" w:ascii="Arial" w:cs="Arial"/>
            <w:color w:val="000000" w:themeColor="text1"/>
            <w:sz w:val="24"/>
            <w:szCs w:val="24"/>
            <w:lang w:val="en-US" w:eastAsia="zh-CN"/>
            <w14:textFill>
              <w14:solidFill>
                <w14:schemeClr w14:val="tx1"/>
              </w14:solidFill>
            </w14:textFill>
          </w:rPr>
          <w:t>重</w:t>
        </w:r>
      </w:ins>
      <w:ins w:id="12" w:author="liugj" w:date="2019-09-04T11:39:52Z">
        <w:r>
          <w:rPr>
            <w:rFonts w:hint="eastAsia" w:ascii="Arial" w:cs="Arial"/>
            <w:color w:val="000000" w:themeColor="text1"/>
            <w:sz w:val="24"/>
            <w:szCs w:val="24"/>
            <w:lang w:val="en-US" w:eastAsia="zh-CN"/>
            <w14:textFill>
              <w14:solidFill>
                <w14:schemeClr w14:val="tx1"/>
              </w14:solidFill>
            </w14:textFill>
          </w:rPr>
          <w:t>要</w:t>
        </w:r>
      </w:ins>
      <w:ins w:id="13" w:author="liugj" w:date="2019-09-04T11:39:53Z">
        <w:r>
          <w:rPr>
            <w:rFonts w:hint="eastAsia" w:ascii="Arial" w:cs="Arial"/>
            <w:color w:val="000000" w:themeColor="text1"/>
            <w:sz w:val="24"/>
            <w:szCs w:val="24"/>
            <w:lang w:val="en-US" w:eastAsia="zh-CN"/>
            <w14:textFill>
              <w14:solidFill>
                <w14:schemeClr w14:val="tx1"/>
              </w14:solidFill>
            </w14:textFill>
          </w:rPr>
          <w:t>参数</w:t>
        </w:r>
      </w:ins>
      <w:ins w:id="14" w:author="liugj" w:date="2019-09-04T11:39:55Z">
        <w:r>
          <w:rPr>
            <w:rFonts w:hint="eastAsia" w:ascii="Arial" w:cs="Arial"/>
            <w:color w:val="000000" w:themeColor="text1"/>
            <w:sz w:val="24"/>
            <w:szCs w:val="24"/>
            <w:lang w:val="en-US" w:eastAsia="zh-CN"/>
            <w14:textFill>
              <w14:solidFill>
                <w14:schemeClr w14:val="tx1"/>
              </w14:solidFill>
            </w14:textFill>
          </w:rPr>
          <w:t>。</w:t>
        </w:r>
      </w:ins>
      <w:ins w:id="15" w:author="liugj" w:date="2019-09-04T11:39:57Z">
        <w:r>
          <w:rPr>
            <w:rFonts w:hint="eastAsia" w:ascii="Arial" w:cs="Arial"/>
            <w:color w:val="000000" w:themeColor="text1"/>
            <w:sz w:val="24"/>
            <w:szCs w:val="24"/>
            <w:lang w:val="en-US" w:eastAsia="zh-CN"/>
            <w14:textFill>
              <w14:solidFill>
                <w14:schemeClr w14:val="tx1"/>
              </w14:solidFill>
            </w14:textFill>
          </w:rPr>
          <w:t>如</w:t>
        </w:r>
      </w:ins>
      <w:ins w:id="16" w:author="liugj" w:date="2019-09-04T11:39:58Z">
        <w:r>
          <w:rPr>
            <w:rFonts w:hint="eastAsia" w:ascii="Arial" w:cs="Arial"/>
            <w:color w:val="000000" w:themeColor="text1"/>
            <w:sz w:val="24"/>
            <w:szCs w:val="24"/>
            <w:lang w:val="en-US" w:eastAsia="zh-CN"/>
            <w14:textFill>
              <w14:solidFill>
                <w14:schemeClr w14:val="tx1"/>
              </w14:solidFill>
            </w14:textFill>
          </w:rPr>
          <w:t>果</w:t>
        </w:r>
      </w:ins>
      <w:ins w:id="17" w:author="liugj" w:date="2019-09-04T11:39:59Z">
        <w:r>
          <w:rPr>
            <w:rFonts w:hint="eastAsia" w:ascii="Arial" w:cs="Arial"/>
            <w:color w:val="000000" w:themeColor="text1"/>
            <w:sz w:val="24"/>
            <w:szCs w:val="24"/>
            <w:lang w:val="en-US" w:eastAsia="zh-CN"/>
            <w14:textFill>
              <w14:solidFill>
                <w14:schemeClr w14:val="tx1"/>
              </w14:solidFill>
            </w14:textFill>
          </w:rPr>
          <w:t>，</w:t>
        </w:r>
      </w:ins>
      <w:ins w:id="18" w:author="liugj" w:date="2019-09-04T11:40:01Z">
        <w:r>
          <w:rPr>
            <w:rFonts w:hint="eastAsia" w:ascii="Arial" w:cs="Arial"/>
            <w:color w:val="000000" w:themeColor="text1"/>
            <w:sz w:val="24"/>
            <w:szCs w:val="24"/>
            <w:lang w:val="en-US" w:eastAsia="zh-CN"/>
            <w14:textFill>
              <w14:solidFill>
                <w14:schemeClr w14:val="tx1"/>
              </w14:solidFill>
            </w14:textFill>
          </w:rPr>
          <w:t>让</w:t>
        </w:r>
      </w:ins>
      <w:ins w:id="19" w:author="liugj" w:date="2019-09-04T11:40:02Z">
        <w:r>
          <w:rPr>
            <w:rFonts w:hint="eastAsia" w:ascii="Arial" w:cs="Arial"/>
            <w:color w:val="000000" w:themeColor="text1"/>
            <w:sz w:val="24"/>
            <w:szCs w:val="24"/>
            <w:lang w:val="en-US" w:eastAsia="zh-CN"/>
            <w14:textFill>
              <w14:solidFill>
                <w14:schemeClr w14:val="tx1"/>
              </w14:solidFill>
            </w14:textFill>
          </w:rPr>
          <w:t>客户</w:t>
        </w:r>
      </w:ins>
      <w:ins w:id="20" w:author="liugj" w:date="2019-09-04T11:40:03Z">
        <w:r>
          <w:rPr>
            <w:rFonts w:hint="eastAsia" w:ascii="Arial" w:cs="Arial"/>
            <w:color w:val="000000" w:themeColor="text1"/>
            <w:sz w:val="24"/>
            <w:szCs w:val="24"/>
            <w:lang w:val="en-US" w:eastAsia="zh-CN"/>
            <w14:textFill>
              <w14:solidFill>
                <w14:schemeClr w14:val="tx1"/>
              </w14:solidFill>
            </w14:textFill>
          </w:rPr>
          <w:t>自</w:t>
        </w:r>
      </w:ins>
      <w:ins w:id="21" w:author="liugj" w:date="2019-09-04T11:40:05Z">
        <w:r>
          <w:rPr>
            <w:rFonts w:hint="eastAsia" w:ascii="Arial" w:cs="Arial"/>
            <w:color w:val="000000" w:themeColor="text1"/>
            <w:sz w:val="24"/>
            <w:szCs w:val="24"/>
            <w:lang w:val="en-US" w:eastAsia="zh-CN"/>
            <w14:textFill>
              <w14:solidFill>
                <w14:schemeClr w14:val="tx1"/>
              </w14:solidFill>
            </w14:textFill>
          </w:rPr>
          <w:t>定义</w:t>
        </w:r>
      </w:ins>
      <w:ins w:id="22" w:author="liugj" w:date="2019-09-04T11:40:06Z">
        <w:r>
          <w:rPr>
            <w:rFonts w:hint="eastAsia" w:ascii="Arial" w:cs="Arial"/>
            <w:color w:val="000000" w:themeColor="text1"/>
            <w:sz w:val="24"/>
            <w:szCs w:val="24"/>
            <w:lang w:val="en-US" w:eastAsia="zh-CN"/>
            <w14:textFill>
              <w14:solidFill>
                <w14:schemeClr w14:val="tx1"/>
              </w14:solidFill>
            </w14:textFill>
          </w:rPr>
          <w:t>配置</w:t>
        </w:r>
      </w:ins>
      <w:ins w:id="23" w:author="liugj" w:date="2019-09-04T11:40:21Z">
        <w:r>
          <w:rPr>
            <w:rFonts w:hint="eastAsia" w:ascii="Arial" w:cs="Arial"/>
            <w:color w:val="000000" w:themeColor="text1"/>
            <w:sz w:val="24"/>
            <w:szCs w:val="24"/>
            <w:lang w:val="en-US" w:eastAsia="zh-CN"/>
            <w14:textFill>
              <w14:solidFill>
                <w14:schemeClr w14:val="tx1"/>
              </w14:solidFill>
            </w14:textFill>
          </w:rPr>
          <w:t>。</w:t>
        </w:r>
      </w:ins>
      <w:ins w:id="24" w:author="liugj" w:date="2019-09-04T11:40:23Z">
        <w:r>
          <w:rPr>
            <w:rFonts w:hint="eastAsia" w:ascii="Arial" w:cs="Arial"/>
            <w:color w:val="000000" w:themeColor="text1"/>
            <w:sz w:val="24"/>
            <w:szCs w:val="24"/>
            <w:lang w:val="en-US" w:eastAsia="zh-CN"/>
            <w14:textFill>
              <w14:solidFill>
                <w14:schemeClr w14:val="tx1"/>
              </w14:solidFill>
            </w14:textFill>
          </w:rPr>
          <w:t>配置</w:t>
        </w:r>
      </w:ins>
      <w:ins w:id="25" w:author="liugj" w:date="2019-09-04T11:40:24Z">
        <w:r>
          <w:rPr>
            <w:rFonts w:hint="eastAsia" w:ascii="Arial" w:cs="Arial"/>
            <w:color w:val="000000" w:themeColor="text1"/>
            <w:sz w:val="24"/>
            <w:szCs w:val="24"/>
            <w:lang w:val="en-US" w:eastAsia="zh-CN"/>
            <w14:textFill>
              <w14:solidFill>
                <w14:schemeClr w14:val="tx1"/>
              </w14:solidFill>
            </w14:textFill>
          </w:rPr>
          <w:t>了</w:t>
        </w:r>
      </w:ins>
      <w:ins w:id="26" w:author="liugj" w:date="2019-09-04T11:40:26Z">
        <w:r>
          <w:rPr>
            <w:rFonts w:hint="eastAsia" w:ascii="Arial" w:cs="Arial"/>
            <w:color w:val="000000" w:themeColor="text1"/>
            <w:sz w:val="24"/>
            <w:szCs w:val="24"/>
            <w:lang w:val="en-US" w:eastAsia="zh-CN"/>
            <w14:textFill>
              <w14:solidFill>
                <w14:schemeClr w14:val="tx1"/>
              </w14:solidFill>
            </w14:textFill>
          </w:rPr>
          <w:t>不</w:t>
        </w:r>
      </w:ins>
      <w:ins w:id="27" w:author="liugj" w:date="2019-09-04T11:40:27Z">
        <w:r>
          <w:rPr>
            <w:rFonts w:hint="eastAsia" w:ascii="Arial" w:cs="Arial"/>
            <w:color w:val="000000" w:themeColor="text1"/>
            <w:sz w:val="24"/>
            <w:szCs w:val="24"/>
            <w:lang w:val="en-US" w:eastAsia="zh-CN"/>
            <w14:textFill>
              <w14:solidFill>
                <w14:schemeClr w14:val="tx1"/>
              </w14:solidFill>
            </w14:textFill>
          </w:rPr>
          <w:t>支持</w:t>
        </w:r>
      </w:ins>
      <w:ins w:id="28" w:author="liugj" w:date="2019-09-04T11:40:28Z">
        <w:r>
          <w:rPr>
            <w:rFonts w:hint="eastAsia" w:ascii="Arial" w:cs="Arial"/>
            <w:color w:val="000000" w:themeColor="text1"/>
            <w:sz w:val="24"/>
            <w:szCs w:val="24"/>
            <w:lang w:val="en-US" w:eastAsia="zh-CN"/>
            <w14:textFill>
              <w14:solidFill>
                <w14:schemeClr w14:val="tx1"/>
              </w14:solidFill>
            </w14:textFill>
          </w:rPr>
          <w:t>的</w:t>
        </w:r>
      </w:ins>
      <w:ins w:id="29" w:author="liugj" w:date="2019-09-04T11:40:29Z">
        <w:r>
          <w:rPr>
            <w:rFonts w:hint="eastAsia" w:ascii="Arial" w:cs="Arial"/>
            <w:color w:val="000000" w:themeColor="text1"/>
            <w:sz w:val="24"/>
            <w:szCs w:val="24"/>
            <w:lang w:val="en-US" w:eastAsia="zh-CN"/>
            <w14:textFill>
              <w14:solidFill>
                <w14:schemeClr w14:val="tx1"/>
              </w14:solidFill>
            </w14:textFill>
          </w:rPr>
          <w:t>参数</w:t>
        </w:r>
      </w:ins>
      <w:ins w:id="30" w:author="liugj" w:date="2019-09-04T11:40:32Z">
        <w:r>
          <w:rPr>
            <w:rFonts w:hint="eastAsia" w:ascii="Arial" w:cs="Arial"/>
            <w:color w:val="000000" w:themeColor="text1"/>
            <w:sz w:val="24"/>
            <w:szCs w:val="24"/>
            <w:lang w:val="en-US" w:eastAsia="zh-CN"/>
            <w14:textFill>
              <w14:solidFill>
                <w14:schemeClr w14:val="tx1"/>
              </w14:solidFill>
            </w14:textFill>
          </w:rPr>
          <w:t>，</w:t>
        </w:r>
      </w:ins>
      <w:ins w:id="31" w:author="liugj" w:date="2019-09-04T11:40:34Z">
        <w:r>
          <w:rPr>
            <w:rFonts w:hint="eastAsia" w:ascii="Arial" w:cs="Arial"/>
            <w:color w:val="000000" w:themeColor="text1"/>
            <w:sz w:val="24"/>
            <w:szCs w:val="24"/>
            <w:lang w:val="en-US" w:eastAsia="zh-CN"/>
            <w14:textFill>
              <w14:solidFill>
                <w14:schemeClr w14:val="tx1"/>
              </w14:solidFill>
            </w14:textFill>
          </w:rPr>
          <w:t>会</w:t>
        </w:r>
      </w:ins>
      <w:ins w:id="32" w:author="liugj" w:date="2019-09-04T11:40:36Z">
        <w:r>
          <w:rPr>
            <w:rFonts w:hint="eastAsia" w:ascii="Arial" w:cs="Arial"/>
            <w:color w:val="000000" w:themeColor="text1"/>
            <w:sz w:val="24"/>
            <w:szCs w:val="24"/>
            <w:lang w:val="en-US" w:eastAsia="zh-CN"/>
            <w14:textFill>
              <w14:solidFill>
                <w14:schemeClr w14:val="tx1"/>
              </w14:solidFill>
            </w14:textFill>
          </w:rPr>
          <w:t>导致</w:t>
        </w:r>
      </w:ins>
      <w:ins w:id="33" w:author="liugj" w:date="2019-09-04T11:40:37Z">
        <w:r>
          <w:rPr>
            <w:rFonts w:hint="eastAsia" w:ascii="Arial" w:cs="Arial"/>
            <w:color w:val="000000" w:themeColor="text1"/>
            <w:sz w:val="24"/>
            <w:szCs w:val="24"/>
            <w:lang w:val="en-US" w:eastAsia="zh-CN"/>
            <w14:textFill>
              <w14:solidFill>
                <w14:schemeClr w14:val="tx1"/>
              </w14:solidFill>
            </w14:textFill>
          </w:rPr>
          <w:t>系统</w:t>
        </w:r>
      </w:ins>
      <w:ins w:id="34" w:author="liugj" w:date="2019-09-04T11:40:38Z">
        <w:r>
          <w:rPr>
            <w:rFonts w:hint="eastAsia" w:ascii="Arial" w:cs="Arial"/>
            <w:color w:val="000000" w:themeColor="text1"/>
            <w:sz w:val="24"/>
            <w:szCs w:val="24"/>
            <w:lang w:val="en-US" w:eastAsia="zh-CN"/>
            <w14:textFill>
              <w14:solidFill>
                <w14:schemeClr w14:val="tx1"/>
              </w14:solidFill>
            </w14:textFill>
          </w:rPr>
          <w:t>的</w:t>
        </w:r>
      </w:ins>
      <w:ins w:id="35" w:author="liugj" w:date="2019-09-04T11:40:42Z">
        <w:r>
          <w:rPr>
            <w:rFonts w:hint="eastAsia" w:ascii="Arial" w:cs="Arial"/>
            <w:color w:val="000000" w:themeColor="text1"/>
            <w:sz w:val="24"/>
            <w:szCs w:val="24"/>
            <w:lang w:val="en-US" w:eastAsia="zh-CN"/>
            <w14:textFill>
              <w14:solidFill>
                <w14:schemeClr w14:val="tx1"/>
              </w14:solidFill>
            </w14:textFill>
          </w:rPr>
          <w:t>奔溃</w:t>
        </w:r>
      </w:ins>
      <w:ins w:id="36" w:author="liugj" w:date="2019-09-04T11:40:44Z">
        <w:r>
          <w:rPr>
            <w:rFonts w:hint="eastAsia" w:ascii="Arial" w:cs="Arial"/>
            <w:color w:val="000000" w:themeColor="text1"/>
            <w:sz w:val="24"/>
            <w:szCs w:val="24"/>
            <w:lang w:val="en-US" w:eastAsia="zh-CN"/>
            <w14:textFill>
              <w14:solidFill>
                <w14:schemeClr w14:val="tx1"/>
              </w14:solidFill>
            </w14:textFill>
          </w:rPr>
          <w:t>。</w:t>
        </w:r>
      </w:ins>
      <w:ins w:id="37" w:author="liugj" w:date="2019-09-04T11:40:50Z">
        <w:r>
          <w:rPr>
            <w:rFonts w:hint="eastAsia" w:ascii="Arial" w:cs="Arial"/>
            <w:color w:val="000000" w:themeColor="text1"/>
            <w:sz w:val="24"/>
            <w:szCs w:val="24"/>
            <w:lang w:val="en-US" w:eastAsia="zh-CN"/>
            <w14:textFill>
              <w14:solidFill>
                <w14:schemeClr w14:val="tx1"/>
              </w14:solidFill>
            </w14:textFill>
          </w:rPr>
          <w:t>人</w:t>
        </w:r>
      </w:ins>
      <w:ins w:id="38" w:author="liugj" w:date="2019-09-04T11:40:51Z">
        <w:r>
          <w:rPr>
            <w:rFonts w:hint="eastAsia" w:ascii="Arial" w:cs="Arial"/>
            <w:color w:val="000000" w:themeColor="text1"/>
            <w:sz w:val="24"/>
            <w:szCs w:val="24"/>
            <w:lang w:val="en-US" w:eastAsia="zh-CN"/>
            <w14:textFill>
              <w14:solidFill>
                <w14:schemeClr w14:val="tx1"/>
              </w14:solidFill>
            </w14:textFill>
          </w:rPr>
          <w:t>工</w:t>
        </w:r>
      </w:ins>
      <w:ins w:id="39" w:author="liugj" w:date="2019-09-04T11:40:52Z">
        <w:r>
          <w:rPr>
            <w:rFonts w:hint="eastAsia" w:ascii="Arial" w:cs="Arial"/>
            <w:color w:val="000000" w:themeColor="text1"/>
            <w:sz w:val="24"/>
            <w:szCs w:val="24"/>
            <w:lang w:val="en-US" w:eastAsia="zh-CN"/>
            <w14:textFill>
              <w14:solidFill>
                <w14:schemeClr w14:val="tx1"/>
              </w14:solidFill>
            </w14:textFill>
          </w:rPr>
          <w:t>数据</w:t>
        </w:r>
      </w:ins>
      <w:ins w:id="40" w:author="liugj" w:date="2019-09-04T11:40:57Z">
        <w:r>
          <w:rPr>
            <w:rFonts w:hint="eastAsia" w:ascii="Arial" w:cs="Arial"/>
            <w:color w:val="000000" w:themeColor="text1"/>
            <w:sz w:val="24"/>
            <w:szCs w:val="24"/>
            <w:lang w:val="en-US" w:eastAsia="zh-CN"/>
            <w14:textFill>
              <w14:solidFill>
                <w14:schemeClr w14:val="tx1"/>
              </w14:solidFill>
            </w14:textFill>
          </w:rPr>
          <w:t>导入</w:t>
        </w:r>
      </w:ins>
      <w:ins w:id="41" w:author="liugj" w:date="2019-09-04T11:40:58Z">
        <w:r>
          <w:rPr>
            <w:rFonts w:hint="eastAsia" w:ascii="Arial" w:cs="Arial"/>
            <w:color w:val="000000" w:themeColor="text1"/>
            <w:sz w:val="24"/>
            <w:szCs w:val="24"/>
            <w:lang w:val="en-US" w:eastAsia="zh-CN"/>
            <w14:textFill>
              <w14:solidFill>
                <w14:schemeClr w14:val="tx1"/>
              </w14:solidFill>
            </w14:textFill>
          </w:rPr>
          <w:t>，</w:t>
        </w:r>
      </w:ins>
      <w:ins w:id="42" w:author="liugj" w:date="2019-09-04T11:41:28Z">
        <w:r>
          <w:rPr>
            <w:rFonts w:hint="eastAsia" w:ascii="Arial" w:cs="Arial"/>
            <w:color w:val="000000" w:themeColor="text1"/>
            <w:sz w:val="24"/>
            <w:szCs w:val="24"/>
            <w:lang w:val="en-US" w:eastAsia="zh-CN"/>
            <w14:textFill>
              <w14:solidFill>
                <w14:schemeClr w14:val="tx1"/>
              </w14:solidFill>
            </w14:textFill>
          </w:rPr>
          <w:t>这</w:t>
        </w:r>
      </w:ins>
      <w:ins w:id="43" w:author="liugj" w:date="2019-09-04T11:41:32Z">
        <w:r>
          <w:rPr>
            <w:rFonts w:hint="eastAsia" w:ascii="Arial" w:cs="Arial"/>
            <w:color w:val="000000" w:themeColor="text1"/>
            <w:sz w:val="24"/>
            <w:szCs w:val="24"/>
            <w:lang w:val="en-US" w:eastAsia="zh-CN"/>
            <w14:textFill>
              <w14:solidFill>
                <w14:schemeClr w14:val="tx1"/>
              </w14:solidFill>
            </w14:textFill>
          </w:rPr>
          <w:t>块</w:t>
        </w:r>
      </w:ins>
      <w:ins w:id="44" w:author="liugj" w:date="2019-09-04T11:41:35Z">
        <w:r>
          <w:rPr>
            <w:rFonts w:hint="eastAsia" w:ascii="Arial" w:cs="Arial"/>
            <w:color w:val="000000" w:themeColor="text1"/>
            <w:sz w:val="24"/>
            <w:szCs w:val="24"/>
            <w:lang w:val="en-US" w:eastAsia="zh-CN"/>
            <w14:textFill>
              <w14:solidFill>
                <w14:schemeClr w14:val="tx1"/>
              </w14:solidFill>
            </w14:textFill>
          </w:rPr>
          <w:t>会</w:t>
        </w:r>
      </w:ins>
      <w:ins w:id="45" w:author="liugj" w:date="2019-09-04T11:41:37Z">
        <w:r>
          <w:rPr>
            <w:rFonts w:hint="eastAsia" w:ascii="Arial" w:cs="Arial"/>
            <w:color w:val="000000" w:themeColor="text1"/>
            <w:sz w:val="24"/>
            <w:szCs w:val="24"/>
            <w:lang w:val="en-US" w:eastAsia="zh-CN"/>
            <w14:textFill>
              <w14:solidFill>
                <w14:schemeClr w14:val="tx1"/>
              </w14:solidFill>
            </w14:textFill>
          </w:rPr>
          <w:t>存在</w:t>
        </w:r>
      </w:ins>
      <w:ins w:id="46" w:author="liugj" w:date="2019-09-04T11:41:39Z">
        <w:r>
          <w:rPr>
            <w:rFonts w:hint="eastAsia" w:ascii="Arial" w:cs="Arial"/>
            <w:color w:val="000000" w:themeColor="text1"/>
            <w:sz w:val="24"/>
            <w:szCs w:val="24"/>
            <w:lang w:val="en-US" w:eastAsia="zh-CN"/>
            <w14:textFill>
              <w14:solidFill>
                <w14:schemeClr w14:val="tx1"/>
              </w14:solidFill>
            </w14:textFill>
          </w:rPr>
          <w:t>着</w:t>
        </w:r>
      </w:ins>
      <w:ins w:id="47" w:author="liugj" w:date="2019-09-04T11:41:41Z">
        <w:r>
          <w:rPr>
            <w:rFonts w:hint="eastAsia" w:ascii="Arial" w:cs="Arial"/>
            <w:color w:val="000000" w:themeColor="text1"/>
            <w:sz w:val="24"/>
            <w:szCs w:val="24"/>
            <w:lang w:val="en-US" w:eastAsia="zh-CN"/>
            <w14:textFill>
              <w14:solidFill>
                <w14:schemeClr w14:val="tx1"/>
              </w14:solidFill>
            </w14:textFill>
          </w:rPr>
          <w:t>安</w:t>
        </w:r>
      </w:ins>
      <w:ins w:id="48" w:author="liugj" w:date="2019-09-04T11:41:43Z">
        <w:r>
          <w:rPr>
            <w:rFonts w:hint="eastAsia" w:ascii="Arial" w:cs="Arial"/>
            <w:color w:val="000000" w:themeColor="text1"/>
            <w:sz w:val="24"/>
            <w:szCs w:val="24"/>
            <w:lang w:val="en-US" w:eastAsia="zh-CN"/>
            <w14:textFill>
              <w14:solidFill>
                <w14:schemeClr w14:val="tx1"/>
              </w14:solidFill>
            </w14:textFill>
          </w:rPr>
          <w:t>全的</w:t>
        </w:r>
      </w:ins>
      <w:ins w:id="49" w:author="liugj" w:date="2019-09-04T11:41:46Z">
        <w:r>
          <w:rPr>
            <w:rFonts w:hint="eastAsia" w:ascii="Arial" w:cs="Arial"/>
            <w:color w:val="000000" w:themeColor="text1"/>
            <w:sz w:val="24"/>
            <w:szCs w:val="24"/>
            <w:lang w:val="en-US" w:eastAsia="zh-CN"/>
            <w14:textFill>
              <w14:solidFill>
                <w14:schemeClr w14:val="tx1"/>
              </w14:solidFill>
            </w14:textFill>
          </w:rPr>
          <w:t>风</w:t>
        </w:r>
      </w:ins>
      <w:ins w:id="50" w:author="liugj" w:date="2019-09-04T11:41:56Z">
        <w:r>
          <w:rPr>
            <w:rFonts w:hint="eastAsia" w:ascii="Arial" w:cs="Arial"/>
            <w:color w:val="000000" w:themeColor="text1"/>
            <w:sz w:val="24"/>
            <w:szCs w:val="24"/>
            <w:lang w:val="en-US" w:eastAsia="zh-CN"/>
            <w14:textFill>
              <w14:solidFill>
                <w14:schemeClr w14:val="tx1"/>
              </w14:solidFill>
            </w14:textFill>
          </w:rPr>
          <w:t>险</w:t>
        </w:r>
      </w:ins>
      <w:ins w:id="51" w:author="liugj" w:date="2019-09-04T11:41:59Z">
        <w:r>
          <w:rPr>
            <w:rFonts w:hint="eastAsia" w:ascii="Arial" w:cs="Arial"/>
            <w:color w:val="000000" w:themeColor="text1"/>
            <w:sz w:val="24"/>
            <w:szCs w:val="24"/>
            <w:lang w:val="en-US" w:eastAsia="zh-CN"/>
            <w14:textFill>
              <w14:solidFill>
                <w14:schemeClr w14:val="tx1"/>
              </w14:solidFill>
            </w14:textFill>
          </w:rPr>
          <w:t>。</w:t>
        </w:r>
      </w:ins>
    </w:p>
    <w:p>
      <w:pPr>
        <w:spacing w:line="360" w:lineRule="auto"/>
        <w:rPr>
          <w:ins w:id="52" w:author="宁国云" w:date="2019-09-05T15:34:34Z"/>
          <w:rFonts w:hint="eastAsia" w:ascii="Arial" w:cs="Arial"/>
          <w:color w:val="000000" w:themeColor="text1"/>
          <w:sz w:val="24"/>
          <w:szCs w:val="24"/>
          <w:lang w:val="en-US" w:eastAsia="zh-CN"/>
          <w14:textFill>
            <w14:solidFill>
              <w14:schemeClr w14:val="tx1"/>
            </w14:solidFill>
          </w14:textFill>
        </w:rPr>
      </w:pPr>
    </w:p>
    <w:p>
      <w:pPr>
        <w:spacing w:line="360" w:lineRule="auto"/>
        <w:rPr>
          <w:rFonts w:hint="default" w:ascii="Arial" w:cs="Arial"/>
          <w:color w:val="000000" w:themeColor="text1"/>
          <w:sz w:val="24"/>
          <w:szCs w:val="24"/>
          <w:lang w:val="en-US" w:eastAsia="zh-CN"/>
          <w14:textFill>
            <w14:solidFill>
              <w14:schemeClr w14:val="tx1"/>
            </w14:solidFill>
          </w14:textFill>
        </w:rPr>
      </w:pPr>
      <w:ins w:id="53" w:author="宁国云" w:date="2019-09-05T15:35:13Z">
        <w:r>
          <w:rPr>
            <w:rFonts w:hint="eastAsia" w:ascii="Arial" w:cs="Arial"/>
            <w:color w:val="000000" w:themeColor="text1"/>
            <w:sz w:val="24"/>
            <w:szCs w:val="24"/>
            <w:lang w:val="en-US" w:eastAsia="zh-CN"/>
            <w14:textFill>
              <w14:solidFill>
                <w14:schemeClr w14:val="tx1"/>
              </w14:solidFill>
            </w14:textFill>
          </w:rPr>
          <w:t>答复</w:t>
        </w:r>
      </w:ins>
      <w:ins w:id="54" w:author="宁国云" w:date="2019-09-05T15:35:14Z">
        <w:r>
          <w:rPr>
            <w:rFonts w:hint="eastAsia" w:ascii="Arial" w:cs="Arial"/>
            <w:color w:val="000000" w:themeColor="text1"/>
            <w:sz w:val="24"/>
            <w:szCs w:val="24"/>
            <w:lang w:val="en-US" w:eastAsia="zh-CN"/>
            <w14:textFill>
              <w14:solidFill>
                <w14:schemeClr w14:val="tx1"/>
              </w14:solidFill>
            </w14:textFill>
          </w:rPr>
          <w:t>：</w:t>
        </w:r>
      </w:ins>
      <w:ins w:id="55" w:author="宁国云" w:date="2019-09-05T15:35:26Z">
        <w:r>
          <w:rPr>
            <w:rFonts w:hint="eastAsia" w:ascii="Arial" w:cs="Arial"/>
            <w:color w:val="000000" w:themeColor="text1"/>
            <w:sz w:val="24"/>
            <w:szCs w:val="24"/>
            <w:lang w:val="en-US" w:eastAsia="zh-CN"/>
            <w14:textFill>
              <w14:solidFill>
                <w14:schemeClr w14:val="tx1"/>
              </w14:solidFill>
            </w14:textFill>
          </w:rPr>
          <w:t>是</w:t>
        </w:r>
      </w:ins>
      <w:ins w:id="56" w:author="宁国云" w:date="2019-09-05T15:35:28Z">
        <w:r>
          <w:rPr>
            <w:rFonts w:hint="eastAsia" w:ascii="Arial" w:cs="Arial"/>
            <w:color w:val="000000" w:themeColor="text1"/>
            <w:sz w:val="24"/>
            <w:szCs w:val="24"/>
            <w:lang w:val="en-US" w:eastAsia="zh-CN"/>
            <w14:textFill>
              <w14:solidFill>
                <w14:schemeClr w14:val="tx1"/>
              </w14:solidFill>
            </w14:textFill>
          </w:rPr>
          <w:t>我们</w:t>
        </w:r>
      </w:ins>
      <w:ins w:id="57" w:author="宁国云" w:date="2019-09-05T15:35:29Z">
        <w:r>
          <w:rPr>
            <w:rFonts w:hint="eastAsia" w:ascii="Arial" w:cs="Arial"/>
            <w:color w:val="000000" w:themeColor="text1"/>
            <w:sz w:val="24"/>
            <w:szCs w:val="24"/>
            <w:lang w:val="en-US" w:eastAsia="zh-CN"/>
            <w14:textFill>
              <w14:solidFill>
                <w14:schemeClr w14:val="tx1"/>
              </w14:solidFill>
            </w14:textFill>
          </w:rPr>
          <w:t>定义</w:t>
        </w:r>
      </w:ins>
      <w:ins w:id="58" w:author="宁国云" w:date="2019-09-05T15:35:34Z">
        <w:r>
          <w:rPr>
            <w:rFonts w:hint="eastAsia" w:ascii="Arial" w:cs="Arial"/>
            <w:color w:val="000000" w:themeColor="text1"/>
            <w:sz w:val="24"/>
            <w:szCs w:val="24"/>
            <w:lang w:val="en-US" w:eastAsia="zh-CN"/>
            <w14:textFill>
              <w14:solidFill>
                <w14:schemeClr w14:val="tx1"/>
              </w14:solidFill>
            </w14:textFill>
          </w:rPr>
          <w:t>好</w:t>
        </w:r>
      </w:ins>
      <w:ins w:id="59" w:author="宁国云" w:date="2019-09-05T15:35:35Z">
        <w:r>
          <w:rPr>
            <w:rFonts w:hint="eastAsia" w:ascii="Arial" w:cs="Arial"/>
            <w:color w:val="000000" w:themeColor="text1"/>
            <w:sz w:val="24"/>
            <w:szCs w:val="24"/>
            <w:lang w:val="en-US" w:eastAsia="zh-CN"/>
            <w14:textFill>
              <w14:solidFill>
                <w14:schemeClr w14:val="tx1"/>
              </w14:solidFill>
            </w14:textFill>
          </w:rPr>
          <w:t>有</w:t>
        </w:r>
      </w:ins>
      <w:ins w:id="60" w:author="宁国云" w:date="2019-09-05T15:35:38Z">
        <w:r>
          <w:rPr>
            <w:rFonts w:hint="eastAsia" w:ascii="Arial" w:cs="Arial"/>
            <w:color w:val="000000" w:themeColor="text1"/>
            <w:sz w:val="24"/>
            <w:szCs w:val="24"/>
            <w:lang w:val="en-US" w:eastAsia="zh-CN"/>
            <w14:textFill>
              <w14:solidFill>
                <w14:schemeClr w14:val="tx1"/>
              </w14:solidFill>
            </w14:textFill>
          </w:rPr>
          <w:t>哪些</w:t>
        </w:r>
      </w:ins>
      <w:ins w:id="61" w:author="宁国云" w:date="2019-09-05T15:35:40Z">
        <w:r>
          <w:rPr>
            <w:rFonts w:hint="eastAsia" w:ascii="Arial" w:cs="Arial"/>
            <w:color w:val="000000" w:themeColor="text1"/>
            <w:sz w:val="24"/>
            <w:szCs w:val="24"/>
            <w:lang w:val="en-US" w:eastAsia="zh-CN"/>
            <w14:textFill>
              <w14:solidFill>
                <w14:schemeClr w14:val="tx1"/>
              </w14:solidFill>
            </w14:textFill>
          </w:rPr>
          <w:t>参数，</w:t>
        </w:r>
      </w:ins>
      <w:ins w:id="62" w:author="宁国云" w:date="2019-09-05T15:35:45Z">
        <w:r>
          <w:rPr>
            <w:rFonts w:hint="eastAsia" w:ascii="Arial" w:cs="Arial"/>
            <w:color w:val="000000" w:themeColor="text1"/>
            <w:sz w:val="24"/>
            <w:szCs w:val="24"/>
            <w:lang w:val="en-US" w:eastAsia="zh-CN"/>
            <w14:textFill>
              <w14:solidFill>
                <w14:schemeClr w14:val="tx1"/>
              </w14:solidFill>
            </w14:textFill>
          </w:rPr>
          <w:t>让</w:t>
        </w:r>
      </w:ins>
      <w:ins w:id="63" w:author="宁国云" w:date="2019-09-05T15:35:46Z">
        <w:r>
          <w:rPr>
            <w:rFonts w:hint="eastAsia" w:ascii="Arial" w:cs="Arial"/>
            <w:color w:val="000000" w:themeColor="text1"/>
            <w:sz w:val="24"/>
            <w:szCs w:val="24"/>
            <w:lang w:val="en-US" w:eastAsia="zh-CN"/>
            <w14:textFill>
              <w14:solidFill>
                <w14:schemeClr w14:val="tx1"/>
              </w14:solidFill>
            </w14:textFill>
          </w:rPr>
          <w:t>客户</w:t>
        </w:r>
      </w:ins>
      <w:ins w:id="64" w:author="宁国云" w:date="2019-09-05T15:35:47Z">
        <w:r>
          <w:rPr>
            <w:rFonts w:hint="eastAsia" w:ascii="Arial" w:cs="Arial"/>
            <w:color w:val="000000" w:themeColor="text1"/>
            <w:sz w:val="24"/>
            <w:szCs w:val="24"/>
            <w:lang w:val="en-US" w:eastAsia="zh-CN"/>
            <w14:textFill>
              <w14:solidFill>
                <w14:schemeClr w14:val="tx1"/>
              </w14:solidFill>
            </w14:textFill>
          </w:rPr>
          <w:t>去</w:t>
        </w:r>
      </w:ins>
      <w:ins w:id="65" w:author="宁国云" w:date="2019-09-05T15:36:02Z">
        <w:r>
          <w:rPr>
            <w:rFonts w:hint="eastAsia" w:ascii="Arial" w:cs="Arial"/>
            <w:color w:val="000000" w:themeColor="text1"/>
            <w:sz w:val="24"/>
            <w:szCs w:val="24"/>
            <w:lang w:val="en-US" w:eastAsia="zh-CN"/>
            <w14:textFill>
              <w14:solidFill>
                <w14:schemeClr w14:val="tx1"/>
              </w14:solidFill>
            </w14:textFill>
          </w:rPr>
          <w:t>配置</w:t>
        </w:r>
      </w:ins>
      <w:ins w:id="66" w:author="宁国云" w:date="2019-09-05T15:36:03Z">
        <w:r>
          <w:rPr>
            <w:rFonts w:hint="eastAsia" w:ascii="Arial" w:cs="Arial"/>
            <w:color w:val="000000" w:themeColor="text1"/>
            <w:sz w:val="24"/>
            <w:szCs w:val="24"/>
            <w:lang w:val="en-US" w:eastAsia="zh-CN"/>
            <w14:textFill>
              <w14:solidFill>
                <w14:schemeClr w14:val="tx1"/>
              </w14:solidFill>
            </w14:textFill>
          </w:rPr>
          <w:t>，</w:t>
        </w:r>
      </w:ins>
      <w:ins w:id="67" w:author="宁国云" w:date="2019-09-05T15:36:09Z">
        <w:r>
          <w:rPr>
            <w:rFonts w:hint="eastAsia" w:ascii="Arial" w:cs="Arial"/>
            <w:color w:val="000000" w:themeColor="text1"/>
            <w:sz w:val="24"/>
            <w:szCs w:val="24"/>
            <w:lang w:val="en-US" w:eastAsia="zh-CN"/>
            <w14:textFill>
              <w14:solidFill>
                <w14:schemeClr w14:val="tx1"/>
              </w14:solidFill>
            </w14:textFill>
          </w:rPr>
          <w:t>有些</w:t>
        </w:r>
      </w:ins>
      <w:ins w:id="68" w:author="宁国云" w:date="2019-09-05T15:36:11Z">
        <w:r>
          <w:rPr>
            <w:rFonts w:hint="eastAsia" w:ascii="Arial" w:cs="Arial"/>
            <w:color w:val="000000" w:themeColor="text1"/>
            <w:sz w:val="24"/>
            <w:szCs w:val="24"/>
            <w:lang w:val="en-US" w:eastAsia="zh-CN"/>
            <w14:textFill>
              <w14:solidFill>
                <w14:schemeClr w14:val="tx1"/>
              </w14:solidFill>
            </w14:textFill>
          </w:rPr>
          <w:t>参数</w:t>
        </w:r>
      </w:ins>
      <w:ins w:id="69" w:author="宁国云" w:date="2019-09-05T15:36:16Z">
        <w:r>
          <w:rPr>
            <w:rFonts w:hint="eastAsia" w:ascii="Arial" w:cs="Arial"/>
            <w:color w:val="000000" w:themeColor="text1"/>
            <w:sz w:val="24"/>
            <w:szCs w:val="24"/>
            <w:lang w:val="en-US" w:eastAsia="zh-CN"/>
            <w14:textFill>
              <w14:solidFill>
                <w14:schemeClr w14:val="tx1"/>
              </w14:solidFill>
            </w14:textFill>
          </w:rPr>
          <w:t>我们</w:t>
        </w:r>
      </w:ins>
      <w:ins w:id="70" w:author="宁国云" w:date="2019-09-05T15:36:35Z">
        <w:r>
          <w:rPr>
            <w:rFonts w:hint="eastAsia" w:ascii="Arial" w:cs="Arial"/>
            <w:color w:val="000000" w:themeColor="text1"/>
            <w:sz w:val="24"/>
            <w:szCs w:val="24"/>
            <w:lang w:val="en-US" w:eastAsia="zh-CN"/>
            <w14:textFill>
              <w14:solidFill>
                <w14:schemeClr w14:val="tx1"/>
              </w14:solidFill>
            </w14:textFill>
          </w:rPr>
          <w:t>软件</w:t>
        </w:r>
      </w:ins>
      <w:ins w:id="71" w:author="宁国云" w:date="2019-09-05T15:36:36Z">
        <w:r>
          <w:rPr>
            <w:rFonts w:hint="eastAsia" w:ascii="Arial" w:cs="Arial"/>
            <w:color w:val="000000" w:themeColor="text1"/>
            <w:sz w:val="24"/>
            <w:szCs w:val="24"/>
            <w:lang w:val="en-US" w:eastAsia="zh-CN"/>
            <w14:textFill>
              <w14:solidFill>
                <w14:schemeClr w14:val="tx1"/>
              </w14:solidFill>
            </w14:textFill>
          </w:rPr>
          <w:t>里面</w:t>
        </w:r>
      </w:ins>
      <w:ins w:id="72" w:author="宁国云" w:date="2019-09-05T15:36:37Z">
        <w:r>
          <w:rPr>
            <w:rFonts w:hint="eastAsia" w:ascii="Arial" w:cs="Arial"/>
            <w:color w:val="000000" w:themeColor="text1"/>
            <w:sz w:val="24"/>
            <w:szCs w:val="24"/>
            <w:lang w:val="en-US" w:eastAsia="zh-CN"/>
            <w14:textFill>
              <w14:solidFill>
                <w14:schemeClr w14:val="tx1"/>
              </w14:solidFill>
            </w14:textFill>
          </w:rPr>
          <w:t>暂时</w:t>
        </w:r>
      </w:ins>
      <w:ins w:id="73" w:author="宁国云" w:date="2019-09-05T15:36:39Z">
        <w:r>
          <w:rPr>
            <w:rFonts w:hint="eastAsia" w:ascii="Arial" w:cs="Arial"/>
            <w:color w:val="000000" w:themeColor="text1"/>
            <w:sz w:val="24"/>
            <w:szCs w:val="24"/>
            <w:lang w:val="en-US" w:eastAsia="zh-CN"/>
            <w14:textFill>
              <w14:solidFill>
                <w14:schemeClr w14:val="tx1"/>
              </w14:solidFill>
            </w14:textFill>
          </w:rPr>
          <w:t>没有</w:t>
        </w:r>
      </w:ins>
      <w:ins w:id="74" w:author="宁国云" w:date="2019-09-05T15:36:40Z">
        <w:r>
          <w:rPr>
            <w:rFonts w:hint="eastAsia" w:ascii="Arial" w:cs="Arial"/>
            <w:color w:val="000000" w:themeColor="text1"/>
            <w:sz w:val="24"/>
            <w:szCs w:val="24"/>
            <w:lang w:val="en-US" w:eastAsia="zh-CN"/>
            <w14:textFill>
              <w14:solidFill>
                <w14:schemeClr w14:val="tx1"/>
              </w14:solidFill>
            </w14:textFill>
          </w:rPr>
          <w:t>用到</w:t>
        </w:r>
      </w:ins>
      <w:ins w:id="75" w:author="宁国云" w:date="2019-09-05T15:36:41Z">
        <w:r>
          <w:rPr>
            <w:rFonts w:hint="eastAsia" w:ascii="Arial" w:cs="Arial"/>
            <w:color w:val="000000" w:themeColor="text1"/>
            <w:sz w:val="24"/>
            <w:szCs w:val="24"/>
            <w:lang w:val="en-US" w:eastAsia="zh-CN"/>
            <w14:textFill>
              <w14:solidFill>
                <w14:schemeClr w14:val="tx1"/>
              </w14:solidFill>
            </w14:textFill>
          </w:rPr>
          <w:t>，</w:t>
        </w:r>
      </w:ins>
      <w:ins w:id="76" w:author="宁国云" w:date="2019-09-05T15:36:43Z">
        <w:r>
          <w:rPr>
            <w:rFonts w:hint="eastAsia" w:ascii="Arial" w:cs="Arial"/>
            <w:color w:val="000000" w:themeColor="text1"/>
            <w:sz w:val="24"/>
            <w:szCs w:val="24"/>
            <w:lang w:val="en-US" w:eastAsia="zh-CN"/>
            <w14:textFill>
              <w14:solidFill>
                <w14:schemeClr w14:val="tx1"/>
              </w14:solidFill>
            </w14:textFill>
          </w:rPr>
          <w:t>但是</w:t>
        </w:r>
      </w:ins>
      <w:ins w:id="77" w:author="宁国云" w:date="2019-09-05T15:36:45Z">
        <w:r>
          <w:rPr>
            <w:rFonts w:hint="eastAsia" w:ascii="Arial" w:cs="Arial"/>
            <w:color w:val="000000" w:themeColor="text1"/>
            <w:sz w:val="24"/>
            <w:szCs w:val="24"/>
            <w:lang w:val="en-US" w:eastAsia="zh-CN"/>
            <w14:textFill>
              <w14:solidFill>
                <w14:schemeClr w14:val="tx1"/>
              </w14:solidFill>
            </w14:textFill>
          </w:rPr>
          <w:t>未来</w:t>
        </w:r>
      </w:ins>
      <w:ins w:id="78" w:author="宁国云" w:date="2019-09-05T15:36:46Z">
        <w:r>
          <w:rPr>
            <w:rFonts w:hint="eastAsia" w:ascii="Arial" w:cs="Arial"/>
            <w:color w:val="000000" w:themeColor="text1"/>
            <w:sz w:val="24"/>
            <w:szCs w:val="24"/>
            <w:lang w:val="en-US" w:eastAsia="zh-CN"/>
            <w14:textFill>
              <w14:solidFill>
                <w14:schemeClr w14:val="tx1"/>
              </w14:solidFill>
            </w14:textFill>
          </w:rPr>
          <w:t>可能</w:t>
        </w:r>
      </w:ins>
      <w:ins w:id="79" w:author="宁国云" w:date="2019-09-05T15:36:47Z">
        <w:r>
          <w:rPr>
            <w:rFonts w:hint="eastAsia" w:ascii="Arial" w:cs="Arial"/>
            <w:color w:val="000000" w:themeColor="text1"/>
            <w:sz w:val="24"/>
            <w:szCs w:val="24"/>
            <w:lang w:val="en-US" w:eastAsia="zh-CN"/>
            <w14:textFill>
              <w14:solidFill>
                <w14:schemeClr w14:val="tx1"/>
              </w14:solidFill>
            </w14:textFill>
          </w:rPr>
          <w:t>要</w:t>
        </w:r>
      </w:ins>
      <w:ins w:id="80" w:author="宁国云" w:date="2019-09-05T15:36:48Z">
        <w:r>
          <w:rPr>
            <w:rFonts w:hint="eastAsia" w:ascii="Arial" w:cs="Arial"/>
            <w:color w:val="000000" w:themeColor="text1"/>
            <w:sz w:val="24"/>
            <w:szCs w:val="24"/>
            <w:lang w:val="en-US" w:eastAsia="zh-CN"/>
            <w14:textFill>
              <w14:solidFill>
                <w14:schemeClr w14:val="tx1"/>
              </w14:solidFill>
            </w14:textFill>
          </w:rPr>
          <w:t>用到</w:t>
        </w:r>
      </w:ins>
      <w:ins w:id="81" w:author="宁国云" w:date="2019-09-05T15:36:49Z">
        <w:r>
          <w:rPr>
            <w:rFonts w:hint="eastAsia" w:ascii="Arial" w:cs="Arial"/>
            <w:color w:val="000000" w:themeColor="text1"/>
            <w:sz w:val="24"/>
            <w:szCs w:val="24"/>
            <w:lang w:val="en-US" w:eastAsia="zh-CN"/>
            <w14:textFill>
              <w14:solidFill>
                <w14:schemeClr w14:val="tx1"/>
              </w14:solidFill>
            </w14:textFill>
          </w:rPr>
          <w:t>，</w:t>
        </w:r>
      </w:ins>
      <w:ins w:id="82" w:author="宁国云" w:date="2019-09-05T15:37:48Z">
        <w:r>
          <w:rPr>
            <w:rFonts w:hint="eastAsia" w:ascii="Arial" w:cs="Arial"/>
            <w:color w:val="000000" w:themeColor="text1"/>
            <w:sz w:val="24"/>
            <w:szCs w:val="24"/>
            <w:lang w:val="en-US" w:eastAsia="zh-CN"/>
            <w14:textFill>
              <w14:solidFill>
                <w14:schemeClr w14:val="tx1"/>
              </w14:solidFill>
            </w14:textFill>
          </w:rPr>
          <w:t>如果</w:t>
        </w:r>
      </w:ins>
      <w:ins w:id="83" w:author="宁国云" w:date="2019-09-05T15:37:52Z">
        <w:r>
          <w:rPr>
            <w:rFonts w:hint="eastAsia" w:ascii="Arial" w:cs="Arial"/>
            <w:color w:val="000000" w:themeColor="text1"/>
            <w:sz w:val="24"/>
            <w:szCs w:val="24"/>
            <w:lang w:val="en-US" w:eastAsia="zh-CN"/>
            <w14:textFill>
              <w14:solidFill>
                <w14:schemeClr w14:val="tx1"/>
              </w14:solidFill>
            </w14:textFill>
          </w:rPr>
          <w:t>用户</w:t>
        </w:r>
      </w:ins>
      <w:ins w:id="84" w:author="宁国云" w:date="2019-09-05T15:37:53Z">
        <w:r>
          <w:rPr>
            <w:rFonts w:hint="eastAsia" w:ascii="Arial" w:cs="Arial"/>
            <w:color w:val="000000" w:themeColor="text1"/>
            <w:sz w:val="24"/>
            <w:szCs w:val="24"/>
            <w:lang w:val="en-US" w:eastAsia="zh-CN"/>
            <w14:textFill>
              <w14:solidFill>
                <w14:schemeClr w14:val="tx1"/>
              </w14:solidFill>
            </w14:textFill>
          </w:rPr>
          <w:t>配置了</w:t>
        </w:r>
      </w:ins>
      <w:ins w:id="85" w:author="宁国云" w:date="2019-09-05T15:37:55Z">
        <w:r>
          <w:rPr>
            <w:rFonts w:hint="eastAsia" w:ascii="Arial" w:cs="Arial"/>
            <w:color w:val="000000" w:themeColor="text1"/>
            <w:sz w:val="24"/>
            <w:szCs w:val="24"/>
            <w:lang w:val="en-US" w:eastAsia="zh-CN"/>
            <w14:textFill>
              <w14:solidFill>
                <w14:schemeClr w14:val="tx1"/>
              </w14:solidFill>
            </w14:textFill>
          </w:rPr>
          <w:t>不支持</w:t>
        </w:r>
      </w:ins>
      <w:ins w:id="86" w:author="宁国云" w:date="2019-09-05T15:37:56Z">
        <w:r>
          <w:rPr>
            <w:rFonts w:hint="eastAsia" w:ascii="Arial" w:cs="Arial"/>
            <w:color w:val="000000" w:themeColor="text1"/>
            <w:sz w:val="24"/>
            <w:szCs w:val="24"/>
            <w:lang w:val="en-US" w:eastAsia="zh-CN"/>
            <w14:textFill>
              <w14:solidFill>
                <w14:schemeClr w14:val="tx1"/>
              </w14:solidFill>
            </w14:textFill>
          </w:rPr>
          <w:t>的</w:t>
        </w:r>
      </w:ins>
      <w:ins w:id="87" w:author="宁国云" w:date="2019-09-05T15:37:57Z">
        <w:r>
          <w:rPr>
            <w:rFonts w:hint="eastAsia" w:ascii="Arial" w:cs="Arial"/>
            <w:color w:val="000000" w:themeColor="text1"/>
            <w:sz w:val="24"/>
            <w:szCs w:val="24"/>
            <w:lang w:val="en-US" w:eastAsia="zh-CN"/>
            <w14:textFill>
              <w14:solidFill>
                <w14:schemeClr w14:val="tx1"/>
              </w14:solidFill>
            </w14:textFill>
          </w:rPr>
          <w:t>参数</w:t>
        </w:r>
      </w:ins>
      <w:ins w:id="88" w:author="宁国云" w:date="2019-09-05T15:37:58Z">
        <w:r>
          <w:rPr>
            <w:rFonts w:hint="eastAsia" w:ascii="Arial" w:cs="Arial"/>
            <w:color w:val="000000" w:themeColor="text1"/>
            <w:sz w:val="24"/>
            <w:szCs w:val="24"/>
            <w:lang w:val="en-US" w:eastAsia="zh-CN"/>
            <w14:textFill>
              <w14:solidFill>
                <w14:schemeClr w14:val="tx1"/>
              </w14:solidFill>
            </w14:textFill>
          </w:rPr>
          <w:t>，</w:t>
        </w:r>
      </w:ins>
      <w:ins w:id="89" w:author="宁国云" w:date="2019-09-05T15:37:59Z">
        <w:r>
          <w:rPr>
            <w:rFonts w:hint="eastAsia" w:ascii="Arial" w:cs="Arial"/>
            <w:color w:val="000000" w:themeColor="text1"/>
            <w:sz w:val="24"/>
            <w:szCs w:val="24"/>
            <w:lang w:val="en-US" w:eastAsia="zh-CN"/>
            <w14:textFill>
              <w14:solidFill>
                <w14:schemeClr w14:val="tx1"/>
              </w14:solidFill>
            </w14:textFill>
          </w:rPr>
          <w:t>软件</w:t>
        </w:r>
      </w:ins>
      <w:ins w:id="90" w:author="宁国云" w:date="2019-09-05T15:38:00Z">
        <w:r>
          <w:rPr>
            <w:rFonts w:hint="eastAsia" w:ascii="Arial" w:cs="Arial"/>
            <w:color w:val="000000" w:themeColor="text1"/>
            <w:sz w:val="24"/>
            <w:szCs w:val="24"/>
            <w:lang w:val="en-US" w:eastAsia="zh-CN"/>
            <w14:textFill>
              <w14:solidFill>
                <w14:schemeClr w14:val="tx1"/>
              </w14:solidFill>
            </w14:textFill>
          </w:rPr>
          <w:t>应该</w:t>
        </w:r>
      </w:ins>
      <w:ins w:id="91" w:author="宁国云" w:date="2019-09-05T15:38:01Z">
        <w:r>
          <w:rPr>
            <w:rFonts w:hint="eastAsia" w:ascii="Arial" w:cs="Arial"/>
            <w:color w:val="000000" w:themeColor="text1"/>
            <w:sz w:val="24"/>
            <w:szCs w:val="24"/>
            <w:lang w:val="en-US" w:eastAsia="zh-CN"/>
            <w14:textFill>
              <w14:solidFill>
                <w14:schemeClr w14:val="tx1"/>
              </w14:solidFill>
            </w14:textFill>
          </w:rPr>
          <w:t>能</w:t>
        </w:r>
      </w:ins>
      <w:ins w:id="92" w:author="宁国云" w:date="2019-09-05T15:38:03Z">
        <w:r>
          <w:rPr>
            <w:rFonts w:hint="eastAsia" w:ascii="Arial" w:cs="Arial"/>
            <w:color w:val="000000" w:themeColor="text1"/>
            <w:sz w:val="24"/>
            <w:szCs w:val="24"/>
            <w:lang w:val="en-US" w:eastAsia="zh-CN"/>
            <w14:textFill>
              <w14:solidFill>
                <w14:schemeClr w14:val="tx1"/>
              </w14:solidFill>
            </w14:textFill>
          </w:rPr>
          <w:t>识别</w:t>
        </w:r>
      </w:ins>
      <w:ins w:id="93" w:author="宁国云" w:date="2019-09-05T15:38:11Z">
        <w:r>
          <w:rPr>
            <w:rFonts w:hint="eastAsia" w:ascii="Arial" w:cs="Arial"/>
            <w:color w:val="000000" w:themeColor="text1"/>
            <w:sz w:val="24"/>
            <w:szCs w:val="24"/>
            <w:lang w:val="en-US" w:eastAsia="zh-CN"/>
            <w14:textFill>
              <w14:solidFill>
                <w14:schemeClr w14:val="tx1"/>
              </w14:solidFill>
            </w14:textFill>
          </w:rPr>
          <w:t>出来</w:t>
        </w:r>
      </w:ins>
      <w:ins w:id="94" w:author="宁国云" w:date="2019-09-05T15:38:12Z">
        <w:r>
          <w:rPr>
            <w:rFonts w:hint="eastAsia" w:ascii="Arial" w:cs="Arial"/>
            <w:color w:val="000000" w:themeColor="text1"/>
            <w:sz w:val="24"/>
            <w:szCs w:val="24"/>
            <w:lang w:val="en-US" w:eastAsia="zh-CN"/>
            <w14:textFill>
              <w14:solidFill>
                <w14:schemeClr w14:val="tx1"/>
              </w14:solidFill>
            </w14:textFill>
          </w:rPr>
          <w:t>，</w:t>
        </w:r>
      </w:ins>
      <w:ins w:id="95" w:author="宁国云" w:date="2019-09-05T15:38:20Z">
        <w:r>
          <w:rPr>
            <w:rFonts w:hint="eastAsia" w:ascii="Arial" w:cs="Arial"/>
            <w:color w:val="000000" w:themeColor="text1"/>
            <w:sz w:val="24"/>
            <w:szCs w:val="24"/>
            <w:lang w:val="en-US" w:eastAsia="zh-CN"/>
            <w14:textFill>
              <w14:solidFill>
                <w14:schemeClr w14:val="tx1"/>
              </w14:solidFill>
            </w14:textFill>
          </w:rPr>
          <w:t>改成</w:t>
        </w:r>
      </w:ins>
      <w:ins w:id="96" w:author="宁国云" w:date="2019-09-05T15:38:23Z">
        <w:r>
          <w:rPr>
            <w:rFonts w:hint="eastAsia" w:ascii="Arial" w:cs="Arial"/>
            <w:color w:val="000000" w:themeColor="text1"/>
            <w:sz w:val="24"/>
            <w:szCs w:val="24"/>
            <w:lang w:val="en-US" w:eastAsia="zh-CN"/>
            <w14:textFill>
              <w14:solidFill>
                <w14:schemeClr w14:val="tx1"/>
              </w14:solidFill>
            </w14:textFill>
          </w:rPr>
          <w:t>默认</w:t>
        </w:r>
      </w:ins>
      <w:ins w:id="97" w:author="宁国云" w:date="2019-09-05T15:38:25Z">
        <w:r>
          <w:rPr>
            <w:rFonts w:hint="eastAsia" w:ascii="Arial" w:cs="Arial"/>
            <w:color w:val="000000" w:themeColor="text1"/>
            <w:sz w:val="24"/>
            <w:szCs w:val="24"/>
            <w:lang w:val="en-US" w:eastAsia="zh-CN"/>
            <w14:textFill>
              <w14:solidFill>
                <w14:schemeClr w14:val="tx1"/>
              </w14:solidFill>
            </w14:textFill>
          </w:rPr>
          <w:t>参数。</w:t>
        </w:r>
      </w:ins>
    </w:p>
    <w:p>
      <w:pPr>
        <w:pStyle w:val="2"/>
      </w:pPr>
      <w:bookmarkStart w:id="18" w:name="_Toc19826"/>
      <w:r>
        <w:rPr>
          <w:rFonts w:hint="eastAsia"/>
        </w:rPr>
        <w:t>参数定义</w:t>
      </w:r>
      <w:bookmarkEnd w:id="18"/>
    </w:p>
    <w:p>
      <w:pPr>
        <w:pStyle w:val="3"/>
      </w:pPr>
      <w:bookmarkStart w:id="19" w:name="_Toc1629"/>
      <w:r>
        <w:rPr>
          <w:rFonts w:hint="eastAsia"/>
        </w:rPr>
        <w:t>设备参数定义</w:t>
      </w:r>
      <w:bookmarkEnd w:id="19"/>
    </w:p>
    <w:p>
      <w:pPr>
        <w:spacing w:line="360" w:lineRule="auto"/>
        <w:ind w:firstLine="42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每个设备的基本信息参数均可通过该软件进行设置或者更改，权限登录，修改完成保存时再次确认权限，每台设备需配置的参数如下表所示：</w:t>
      </w:r>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2727"/>
        <w:gridCol w:w="1095"/>
        <w:gridCol w:w="945"/>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参数名称</w:t>
            </w:r>
          </w:p>
        </w:tc>
        <w:tc>
          <w:tcPr>
            <w:tcW w:w="2727" w:type="dxa"/>
          </w:tcPr>
          <w:p>
            <w:pPr>
              <w:rPr>
                <w:szCs w:val="21"/>
              </w:rPr>
            </w:pPr>
            <w:r>
              <w:rPr>
                <w:rFonts w:hint="eastAsia"/>
                <w:szCs w:val="21"/>
              </w:rPr>
              <w:t>描述</w:t>
            </w:r>
          </w:p>
        </w:tc>
        <w:tc>
          <w:tcPr>
            <w:tcW w:w="1095" w:type="dxa"/>
          </w:tcPr>
          <w:p>
            <w:pPr>
              <w:rPr>
                <w:szCs w:val="21"/>
              </w:rPr>
            </w:pPr>
            <w:r>
              <w:rPr>
                <w:rFonts w:hint="eastAsia"/>
                <w:szCs w:val="21"/>
              </w:rPr>
              <w:t>范围</w:t>
            </w:r>
          </w:p>
        </w:tc>
        <w:tc>
          <w:tcPr>
            <w:tcW w:w="945" w:type="dxa"/>
          </w:tcPr>
          <w:p>
            <w:pPr>
              <w:rPr>
                <w:szCs w:val="21"/>
              </w:rPr>
            </w:pPr>
            <w:r>
              <w:rPr>
                <w:rFonts w:hint="eastAsia"/>
                <w:szCs w:val="21"/>
              </w:rPr>
              <w:t>默认值</w:t>
            </w:r>
          </w:p>
        </w:tc>
        <w:tc>
          <w:tcPr>
            <w:tcW w:w="2556" w:type="dxa"/>
          </w:tcPr>
          <w:p>
            <w:pPr>
              <w:ind w:firstLine="420"/>
              <w:rPr>
                <w:szCs w:val="21"/>
              </w:rPr>
            </w:pPr>
            <w:r>
              <w:rPr>
                <w:rFonts w:hint="eastAsia"/>
                <w:szCs w:val="21"/>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设备名称</w:t>
            </w:r>
          </w:p>
        </w:tc>
        <w:tc>
          <w:tcPr>
            <w:tcW w:w="2727" w:type="dxa"/>
          </w:tcPr>
          <w:p>
            <w:pPr>
              <w:rPr>
                <w:szCs w:val="21"/>
              </w:rPr>
            </w:pPr>
            <w:r>
              <w:rPr>
                <w:rFonts w:hint="eastAsia"/>
                <w:szCs w:val="21"/>
              </w:rPr>
              <w:t>客户规定的名称</w:t>
            </w:r>
          </w:p>
        </w:tc>
        <w:tc>
          <w:tcPr>
            <w:tcW w:w="1095" w:type="dxa"/>
          </w:tcPr>
          <w:p>
            <w:pPr>
              <w:ind w:firstLine="420"/>
              <w:rPr>
                <w:szCs w:val="21"/>
              </w:rPr>
            </w:pPr>
          </w:p>
        </w:tc>
        <w:tc>
          <w:tcPr>
            <w:tcW w:w="945" w:type="dxa"/>
          </w:tcPr>
          <w:p>
            <w:pPr>
              <w:ind w:firstLine="420"/>
              <w:rPr>
                <w:rFonts w:hint="eastAsia" w:eastAsia="宋体"/>
                <w:szCs w:val="21"/>
                <w:lang w:eastAsia="zh-CN"/>
              </w:rPr>
            </w:pPr>
            <w:ins w:id="98" w:author="宁国云" w:date="2019-09-05T15:45:52Z">
              <w:r>
                <w:rPr>
                  <w:rFonts w:hint="eastAsia"/>
                  <w:szCs w:val="21"/>
                  <w:lang w:eastAsia="zh-CN"/>
                </w:rPr>
                <w:t>可修改</w:t>
              </w:r>
            </w:ins>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工艺名称</w:t>
            </w:r>
          </w:p>
        </w:tc>
        <w:tc>
          <w:tcPr>
            <w:tcW w:w="2727" w:type="dxa"/>
          </w:tcPr>
          <w:p>
            <w:pPr>
              <w:rPr>
                <w:szCs w:val="21"/>
              </w:rPr>
            </w:pPr>
            <w:r>
              <w:rPr>
                <w:rFonts w:hint="eastAsia"/>
                <w:szCs w:val="21"/>
              </w:rPr>
              <w:t>产线工艺名称</w:t>
            </w:r>
          </w:p>
        </w:tc>
        <w:tc>
          <w:tcPr>
            <w:tcW w:w="1095" w:type="dxa"/>
          </w:tcPr>
          <w:p>
            <w:pPr>
              <w:ind w:firstLine="420"/>
              <w:rPr>
                <w:szCs w:val="21"/>
              </w:rPr>
            </w:pPr>
          </w:p>
        </w:tc>
        <w:tc>
          <w:tcPr>
            <w:tcW w:w="945" w:type="dxa"/>
          </w:tcPr>
          <w:p>
            <w:pPr>
              <w:ind w:firstLine="420"/>
              <w:rPr>
                <w:szCs w:val="21"/>
              </w:rPr>
            </w:pPr>
            <w:ins w:id="99" w:author="宁国云" w:date="2019-09-05T15:47:35Z">
              <w:r>
                <w:rPr>
                  <w:rFonts w:hint="eastAsia"/>
                  <w:szCs w:val="21"/>
                  <w:lang w:eastAsia="zh-CN"/>
                </w:rPr>
                <w:t>可修改</w:t>
              </w:r>
            </w:ins>
          </w:p>
        </w:tc>
        <w:tc>
          <w:tcPr>
            <w:tcW w:w="2556" w:type="dxa"/>
          </w:tcPr>
          <w:p>
            <w:pPr>
              <w:rPr>
                <w:szCs w:val="21"/>
              </w:rPr>
            </w:pPr>
            <w:r>
              <w:rPr>
                <w:rFonts w:hint="eastAsia"/>
                <w:szCs w:val="21"/>
              </w:rPr>
              <w:t>系统自动生成工艺名称库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ins w:id="100" w:author="宁国云" w:date="2019-09-05T15:47:38Z">
              <w:r>
                <w:rPr>
                  <w:rFonts w:hint="eastAsia"/>
                  <w:szCs w:val="21"/>
                  <w:lang w:eastAsia="zh-CN"/>
                </w:rPr>
                <w:t>可修改</w:t>
              </w:r>
            </w:ins>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设备代号</w:t>
            </w:r>
          </w:p>
        </w:tc>
        <w:tc>
          <w:tcPr>
            <w:tcW w:w="2727" w:type="dxa"/>
          </w:tcPr>
          <w:p>
            <w:pPr>
              <w:rPr>
                <w:szCs w:val="21"/>
              </w:rPr>
            </w:pPr>
            <w:r>
              <w:rPr>
                <w:rFonts w:hint="eastAsia"/>
                <w:szCs w:val="21"/>
              </w:rPr>
              <w:t>工厂用于标识设备的代号</w:t>
            </w:r>
          </w:p>
        </w:tc>
        <w:tc>
          <w:tcPr>
            <w:tcW w:w="1095" w:type="dxa"/>
          </w:tcPr>
          <w:p>
            <w:pPr>
              <w:ind w:firstLine="420"/>
              <w:rPr>
                <w:szCs w:val="21"/>
              </w:rPr>
            </w:pPr>
          </w:p>
        </w:tc>
        <w:tc>
          <w:tcPr>
            <w:tcW w:w="945" w:type="dxa"/>
          </w:tcPr>
          <w:p>
            <w:pPr>
              <w:ind w:firstLine="420"/>
              <w:rPr>
                <w:szCs w:val="21"/>
              </w:rPr>
            </w:pPr>
            <w:ins w:id="101" w:author="宁国云" w:date="2019-09-05T15:48:06Z">
              <w:r>
                <w:rPr>
                  <w:rFonts w:hint="eastAsia"/>
                  <w:szCs w:val="21"/>
                  <w:lang w:eastAsia="zh-CN"/>
                </w:rPr>
                <w:t>可修改</w:t>
              </w:r>
            </w:ins>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7" w:type="dxa"/>
          </w:tcPr>
          <w:p>
            <w:pPr>
              <w:rPr>
                <w:szCs w:val="21"/>
              </w:rPr>
            </w:pPr>
            <w:r>
              <w:rPr>
                <w:rFonts w:hint="eastAsia"/>
                <w:szCs w:val="21"/>
              </w:rPr>
              <w:t>安装地址</w:t>
            </w:r>
          </w:p>
        </w:tc>
        <w:tc>
          <w:tcPr>
            <w:tcW w:w="2727" w:type="dxa"/>
          </w:tcPr>
          <w:p>
            <w:pPr>
              <w:rPr>
                <w:szCs w:val="21"/>
              </w:rPr>
            </w:pPr>
            <w:r>
              <w:rPr>
                <w:rFonts w:hint="eastAsia"/>
                <w:szCs w:val="21"/>
              </w:rPr>
              <w:t>设备所属厂房场地名称</w:t>
            </w:r>
          </w:p>
        </w:tc>
        <w:tc>
          <w:tcPr>
            <w:tcW w:w="1095" w:type="dxa"/>
          </w:tcPr>
          <w:p>
            <w:pPr>
              <w:ind w:firstLine="420"/>
              <w:rPr>
                <w:szCs w:val="21"/>
              </w:rPr>
            </w:pPr>
          </w:p>
        </w:tc>
        <w:tc>
          <w:tcPr>
            <w:tcW w:w="945" w:type="dxa"/>
          </w:tcPr>
          <w:p>
            <w:pPr>
              <w:ind w:firstLine="420"/>
              <w:rPr>
                <w:szCs w:val="21"/>
              </w:rPr>
            </w:pPr>
            <w:ins w:id="102" w:author="宁国云" w:date="2019-09-05T15:48:07Z">
              <w:r>
                <w:rPr>
                  <w:rFonts w:hint="eastAsia"/>
                  <w:szCs w:val="21"/>
                  <w:lang w:eastAsia="zh-CN"/>
                </w:rPr>
                <w:t>可修改</w:t>
              </w:r>
            </w:ins>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设备用途</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ins w:id="103" w:author="宁国云" w:date="2019-09-05T15:48:08Z">
              <w:r>
                <w:rPr>
                  <w:rFonts w:hint="eastAsia"/>
                  <w:szCs w:val="21"/>
                  <w:lang w:eastAsia="zh-CN"/>
                </w:rPr>
                <w:t>可修改</w:t>
              </w:r>
            </w:ins>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归属设备集</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ins w:id="104" w:author="宁国云" w:date="2019-09-05T15:48:09Z">
              <w:r>
                <w:rPr>
                  <w:rFonts w:hint="eastAsia"/>
                  <w:szCs w:val="21"/>
                  <w:lang w:eastAsia="zh-CN"/>
                </w:rPr>
                <w:t>可修改</w:t>
              </w:r>
            </w:ins>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归属工艺段</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ins w:id="105" w:author="宁国云" w:date="2019-09-05T15:48:10Z">
              <w:r>
                <w:rPr>
                  <w:rFonts w:hint="eastAsia"/>
                  <w:szCs w:val="21"/>
                  <w:lang w:eastAsia="zh-CN"/>
                </w:rPr>
                <w:t>可修改</w:t>
              </w:r>
            </w:ins>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归属站点</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ins w:id="106" w:author="宁国云" w:date="2019-09-05T15:48:11Z">
              <w:r>
                <w:rPr>
                  <w:rFonts w:hint="eastAsia"/>
                  <w:szCs w:val="21"/>
                  <w:lang w:eastAsia="zh-CN"/>
                </w:rPr>
                <w:t>可修改</w:t>
              </w:r>
            </w:ins>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设备编号</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ins w:id="107" w:author="宁国云" w:date="2019-09-05T15:48:24Z">
              <w:r>
                <w:rPr>
                  <w:rFonts w:hint="eastAsia"/>
                  <w:szCs w:val="21"/>
                  <w:lang w:eastAsia="zh-CN"/>
                </w:rPr>
                <w:t>可修改</w:t>
              </w:r>
            </w:ins>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设备型号</w:t>
            </w:r>
          </w:p>
        </w:tc>
        <w:tc>
          <w:tcPr>
            <w:tcW w:w="2727" w:type="dxa"/>
          </w:tcPr>
          <w:p>
            <w:pPr>
              <w:rPr>
                <w:szCs w:val="21"/>
              </w:rPr>
            </w:pPr>
            <w:r>
              <w:rPr>
                <w:rFonts w:hint="eastAsia"/>
                <w:szCs w:val="21"/>
              </w:rPr>
              <w:t>产品的详细型号，要完整n</w:t>
            </w:r>
            <w:r>
              <w:rPr>
                <w:szCs w:val="21"/>
              </w:rPr>
              <w:t xml:space="preserve">i hao </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r>
              <w:rPr>
                <w:rFonts w:hint="eastAsia"/>
                <w:szCs w:val="21"/>
              </w:rPr>
              <w:t>系统自动检索公共数据，维护厂家型号数据库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设备出厂编号</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设备规格</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主要参数1</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主要参数2</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主要参数3</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bookmarkStart w:id="28" w:name="_GoBack" w:colFirst="3" w:colLast="3"/>
            <w:r>
              <w:rPr>
                <w:rFonts w:hint="eastAsia"/>
                <w:szCs w:val="21"/>
              </w:rPr>
              <w:t>主要参数4</w:t>
            </w:r>
          </w:p>
        </w:tc>
        <w:tc>
          <w:tcPr>
            <w:tcW w:w="2727" w:type="dxa"/>
          </w:tcPr>
          <w:p>
            <w:pPr>
              <w:rPr>
                <w:szCs w:val="21"/>
              </w:rPr>
            </w:pPr>
            <w:r>
              <w:rPr>
                <w:rFonts w:hint="eastAsia"/>
                <w:szCs w:val="21"/>
              </w:rPr>
              <w:t>铭牌参数</w:t>
            </w:r>
            <w:ins w:id="108" w:author="anne" w:date="2019-09-04T11:21:00Z">
              <w:r>
                <w:rPr>
                  <w:rFonts w:hint="eastAsia"/>
                  <w:szCs w:val="21"/>
                </w:rPr>
                <w:t>是不是所有的</w:t>
              </w:r>
            </w:ins>
            <w:ins w:id="109" w:author="anne" w:date="2019-09-04T11:22:00Z">
              <w:r>
                <w:rPr>
                  <w:rFonts w:hint="eastAsia"/>
                  <w:szCs w:val="21"/>
                </w:rPr>
                <w:t>铭牌参数都不可以修改的。</w:t>
              </w:r>
            </w:ins>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bookmarkEnd w:id="2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主要参数5</w:t>
            </w:r>
          </w:p>
        </w:tc>
        <w:tc>
          <w:tcPr>
            <w:tcW w:w="2727" w:type="dxa"/>
          </w:tcPr>
          <w:p>
            <w:pPr>
              <w:rPr>
                <w:szCs w:val="21"/>
              </w:rPr>
            </w:pPr>
            <w:r>
              <w:rPr>
                <w:rFonts w:hint="eastAsia"/>
                <w:szCs w:val="21"/>
              </w:rPr>
              <w:t>铭牌参</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主要参数6</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品牌厂家</w:t>
            </w:r>
          </w:p>
        </w:tc>
        <w:tc>
          <w:tcPr>
            <w:tcW w:w="2727" w:type="dxa"/>
          </w:tcPr>
          <w:p>
            <w:pPr>
              <w:rPr>
                <w:szCs w:val="21"/>
              </w:rPr>
            </w:pPr>
            <w:r>
              <w:rPr>
                <w:rFonts w:hint="eastAsia"/>
                <w:szCs w:val="21"/>
              </w:rPr>
              <w:t>中文全称，官方简称，英文LOGO</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r>
              <w:rPr>
                <w:rFonts w:hint="eastAsia"/>
                <w:szCs w:val="21"/>
              </w:rPr>
              <w:t>系统创建编码规则，检索公共数据关联对应关键词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出厂日期</w:t>
            </w:r>
          </w:p>
        </w:tc>
        <w:tc>
          <w:tcPr>
            <w:tcW w:w="2727" w:type="dxa"/>
          </w:tcPr>
          <w:p>
            <w:pPr>
              <w:rPr>
                <w:szCs w:val="21"/>
              </w:rPr>
            </w:pPr>
            <w:r>
              <w:rPr>
                <w:rFonts w:hint="eastAsia"/>
                <w:szCs w:val="21"/>
              </w:rPr>
              <w:t>设备出厂日期，精确到月</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r>
              <w:rPr>
                <w:rFonts w:hint="eastAsia"/>
                <w:szCs w:val="21"/>
              </w:rPr>
              <w:t>系统自动检索公共数据，关联该设备批号特征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产地</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投运日期</w:t>
            </w:r>
          </w:p>
        </w:tc>
        <w:tc>
          <w:tcPr>
            <w:tcW w:w="2727" w:type="dxa"/>
          </w:tcPr>
          <w:p>
            <w:pPr>
              <w:rPr>
                <w:szCs w:val="21"/>
              </w:rPr>
            </w:pPr>
            <w:r>
              <w:rPr>
                <w:rFonts w:hint="eastAsia"/>
                <w:szCs w:val="21"/>
              </w:rPr>
              <w:t>设备首次投入运行日期，精确到日</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r>
              <w:rPr>
                <w:rFonts w:hint="eastAsia"/>
                <w:szCs w:val="21"/>
              </w:rPr>
              <w:t>计算设备运行时间、待机时间、停机时间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额定功率</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额定电流</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额定电压</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IP等级</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极对数</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额定转速</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电机类型</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r>
              <w:rPr>
                <w:rFonts w:hint="eastAsia"/>
                <w:szCs w:val="21"/>
              </w:rPr>
              <w:t>系统创建编码规则，检索公共数据关联对应关键词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绝缘等级</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散热方式</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r>
              <w:rPr>
                <w:rFonts w:hint="eastAsia"/>
                <w:szCs w:val="21"/>
              </w:rPr>
              <w:t>系统创建编码规则，检索公共数据关联对应关键词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额定压力</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额定流量</w:t>
            </w:r>
          </w:p>
        </w:tc>
        <w:tc>
          <w:tcPr>
            <w:tcW w:w="2727" w:type="dxa"/>
          </w:tcPr>
          <w:p>
            <w:pPr>
              <w:rPr>
                <w:szCs w:val="21"/>
              </w:rPr>
            </w:pPr>
            <w:r>
              <w:rPr>
                <w:rFonts w:hint="eastAsia"/>
                <w:szCs w:val="21"/>
              </w:rPr>
              <w:t>铭牌参数</w:t>
            </w: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开关管型号</w:t>
            </w:r>
          </w:p>
        </w:tc>
        <w:tc>
          <w:tcPr>
            <w:tcW w:w="2727" w:type="dxa"/>
          </w:tcPr>
          <w:p>
            <w:pPr>
              <w:rPr>
                <w:szCs w:val="21"/>
              </w:rPr>
            </w:pPr>
            <w:r>
              <w:rPr>
                <w:rFonts w:hint="eastAsia"/>
                <w:szCs w:val="21"/>
              </w:rPr>
              <w:t>产品的详细型号，要完整</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r>
              <w:rPr>
                <w:rFonts w:hint="eastAsia"/>
                <w:szCs w:val="21"/>
              </w:rPr>
              <w:t>系统自动检索公共数据，维护厂家型号数据库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电容型号</w:t>
            </w:r>
          </w:p>
        </w:tc>
        <w:tc>
          <w:tcPr>
            <w:tcW w:w="2727" w:type="dxa"/>
          </w:tcPr>
          <w:p>
            <w:pPr>
              <w:rPr>
                <w:szCs w:val="21"/>
              </w:rPr>
            </w:pPr>
            <w:r>
              <w:rPr>
                <w:rFonts w:hint="eastAsia"/>
                <w:szCs w:val="21"/>
              </w:rPr>
              <w:t>产品的详细型号，要完整</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r>
              <w:rPr>
                <w:rFonts w:hint="eastAsia"/>
                <w:szCs w:val="21"/>
              </w:rPr>
              <w:t>系统自动检索公共数据，维护厂家型号数据库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散热风机型号</w:t>
            </w:r>
          </w:p>
        </w:tc>
        <w:tc>
          <w:tcPr>
            <w:tcW w:w="2727" w:type="dxa"/>
          </w:tcPr>
          <w:p>
            <w:pPr>
              <w:rPr>
                <w:szCs w:val="21"/>
              </w:rPr>
            </w:pPr>
            <w:r>
              <w:rPr>
                <w:rFonts w:hint="eastAsia"/>
                <w:szCs w:val="21"/>
              </w:rPr>
              <w:t>产品的详细型号，要完整</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r>
              <w:rPr>
                <w:rFonts w:hint="eastAsia"/>
                <w:szCs w:val="21"/>
              </w:rPr>
              <w:t>系统自动检索公共数据，维护厂家型号数据库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ind w:firstLine="420"/>
              <w:rPr>
                <w:szCs w:val="21"/>
              </w:rPr>
            </w:pPr>
          </w:p>
        </w:tc>
        <w:tc>
          <w:tcPr>
            <w:tcW w:w="2727" w:type="dxa"/>
          </w:tcPr>
          <w:p>
            <w:pPr>
              <w:ind w:firstLine="420"/>
              <w:rPr>
                <w:szCs w:val="21"/>
              </w:rPr>
            </w:pP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ind w:firstLine="420"/>
              <w:rPr>
                <w:szCs w:val="21"/>
              </w:rPr>
            </w:pPr>
          </w:p>
        </w:tc>
        <w:tc>
          <w:tcPr>
            <w:tcW w:w="2727" w:type="dxa"/>
          </w:tcPr>
          <w:p>
            <w:pPr>
              <w:ind w:firstLine="420"/>
              <w:rPr>
                <w:szCs w:val="21"/>
              </w:rPr>
            </w:pP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bl>
    <w:p>
      <w:pPr>
        <w:ind w:firstLine="420"/>
        <w:rPr>
          <w:ins w:id="110" w:author="宁国云" w:date="2019-09-05T15:38:58Z"/>
          <w:rFonts w:hint="eastAsia"/>
          <w:lang w:val="en-US" w:eastAsia="zh-CN"/>
        </w:rPr>
      </w:pPr>
      <w:ins w:id="111" w:author="liugj" w:date="2019-09-04T11:43:32Z">
        <w:r>
          <w:rPr>
            <w:rFonts w:hint="eastAsia"/>
            <w:lang w:val="en-US" w:eastAsia="zh-CN"/>
          </w:rPr>
          <w:t>以上</w:t>
        </w:r>
      </w:ins>
      <w:ins w:id="112" w:author="liugj" w:date="2019-09-04T11:43:35Z">
        <w:r>
          <w:rPr>
            <w:rFonts w:hint="eastAsia"/>
            <w:lang w:val="en-US" w:eastAsia="zh-CN"/>
          </w:rPr>
          <w:t>数据</w:t>
        </w:r>
      </w:ins>
      <w:ins w:id="113" w:author="liugj" w:date="2019-09-04T11:43:36Z">
        <w:r>
          <w:rPr>
            <w:rFonts w:hint="eastAsia"/>
            <w:lang w:val="en-US" w:eastAsia="zh-CN"/>
          </w:rPr>
          <w:t>，</w:t>
        </w:r>
      </w:ins>
      <w:ins w:id="114" w:author="liugj" w:date="2019-09-04T11:44:44Z">
        <w:r>
          <w:rPr>
            <w:rFonts w:hint="eastAsia"/>
            <w:lang w:val="en-US" w:eastAsia="zh-CN"/>
          </w:rPr>
          <w:t>很多</w:t>
        </w:r>
      </w:ins>
      <w:ins w:id="115" w:author="liugj" w:date="2019-09-04T11:44:45Z">
        <w:r>
          <w:rPr>
            <w:rFonts w:hint="eastAsia"/>
            <w:lang w:val="en-US" w:eastAsia="zh-CN"/>
          </w:rPr>
          <w:t>在</w:t>
        </w:r>
      </w:ins>
      <w:ins w:id="116" w:author="liugj" w:date="2019-09-04T11:44:47Z">
        <w:r>
          <w:rPr>
            <w:rFonts w:hint="eastAsia"/>
            <w:lang w:val="en-US" w:eastAsia="zh-CN"/>
          </w:rPr>
          <w:t>部署的</w:t>
        </w:r>
      </w:ins>
      <w:ins w:id="117" w:author="liugj" w:date="2019-09-04T11:44:49Z">
        <w:r>
          <w:rPr>
            <w:rFonts w:hint="eastAsia"/>
            <w:lang w:val="en-US" w:eastAsia="zh-CN"/>
          </w:rPr>
          <w:t>时候</w:t>
        </w:r>
      </w:ins>
      <w:ins w:id="118" w:author="liugj" w:date="2019-09-04T11:47:45Z">
        <w:r>
          <w:rPr>
            <w:rFonts w:hint="eastAsia"/>
            <w:lang w:val="en-US" w:eastAsia="zh-CN"/>
          </w:rPr>
          <w:t>在</w:t>
        </w:r>
      </w:ins>
      <w:ins w:id="119" w:author="liugj" w:date="2019-09-04T11:47:46Z">
        <w:r>
          <w:rPr>
            <w:rFonts w:hint="eastAsia"/>
            <w:lang w:val="en-US" w:eastAsia="zh-CN"/>
          </w:rPr>
          <w:t>自己</w:t>
        </w:r>
      </w:ins>
      <w:ins w:id="120" w:author="liugj" w:date="2019-09-04T11:47:47Z">
        <w:r>
          <w:rPr>
            <w:rFonts w:hint="eastAsia"/>
            <w:lang w:val="en-US" w:eastAsia="zh-CN"/>
          </w:rPr>
          <w:t>的</w:t>
        </w:r>
      </w:ins>
      <w:ins w:id="121" w:author="liugj" w:date="2019-09-04T11:47:49Z">
        <w:r>
          <w:rPr>
            <w:rFonts w:hint="eastAsia"/>
            <w:lang w:val="en-US" w:eastAsia="zh-CN"/>
          </w:rPr>
          <w:t>后</w:t>
        </w:r>
      </w:ins>
      <w:ins w:id="122" w:author="liugj" w:date="2019-09-04T11:47:50Z">
        <w:r>
          <w:rPr>
            <w:rFonts w:hint="eastAsia"/>
            <w:lang w:val="en-US" w:eastAsia="zh-CN"/>
          </w:rPr>
          <w:t>台</w:t>
        </w:r>
      </w:ins>
      <w:ins w:id="123" w:author="liugj" w:date="2019-09-04T11:47:52Z">
        <w:r>
          <w:rPr>
            <w:rFonts w:hint="eastAsia"/>
            <w:lang w:val="en-US" w:eastAsia="zh-CN"/>
          </w:rPr>
          <w:t>就</w:t>
        </w:r>
      </w:ins>
      <w:ins w:id="124" w:author="liugj" w:date="2019-09-04T11:47:53Z">
        <w:r>
          <w:rPr>
            <w:rFonts w:hint="eastAsia"/>
            <w:lang w:val="en-US" w:eastAsia="zh-CN"/>
          </w:rPr>
          <w:t>已经</w:t>
        </w:r>
      </w:ins>
      <w:ins w:id="125" w:author="liugj" w:date="2019-09-04T11:47:55Z">
        <w:r>
          <w:rPr>
            <w:rFonts w:hint="eastAsia"/>
            <w:lang w:val="en-US" w:eastAsia="zh-CN"/>
          </w:rPr>
          <w:t>配置了</w:t>
        </w:r>
      </w:ins>
      <w:ins w:id="126" w:author="liugj" w:date="2019-09-04T11:45:12Z">
        <w:r>
          <w:rPr>
            <w:rFonts w:hint="eastAsia"/>
            <w:lang w:val="en-US" w:eastAsia="zh-CN"/>
          </w:rPr>
          <w:t>。</w:t>
        </w:r>
      </w:ins>
      <w:ins w:id="127" w:author="liugj" w:date="2019-09-04T11:49:13Z">
        <w:r>
          <w:rPr>
            <w:rFonts w:hint="eastAsia"/>
            <w:lang w:val="en-US" w:eastAsia="zh-CN"/>
          </w:rPr>
          <w:t>以上</w:t>
        </w:r>
      </w:ins>
      <w:ins w:id="128" w:author="liugj" w:date="2019-09-04T11:49:14Z">
        <w:r>
          <w:rPr>
            <w:rFonts w:hint="eastAsia"/>
            <w:lang w:val="en-US" w:eastAsia="zh-CN"/>
          </w:rPr>
          <w:t>数据</w:t>
        </w:r>
      </w:ins>
      <w:ins w:id="129" w:author="liugj" w:date="2019-09-04T11:49:20Z">
        <w:r>
          <w:rPr>
            <w:rFonts w:hint="eastAsia"/>
            <w:lang w:val="en-US" w:eastAsia="zh-CN"/>
          </w:rPr>
          <w:t>需要</w:t>
        </w:r>
      </w:ins>
      <w:ins w:id="130" w:author="liugj" w:date="2019-09-04T11:46:02Z">
        <w:r>
          <w:rPr>
            <w:rFonts w:hint="eastAsia"/>
            <w:lang w:val="en-US" w:eastAsia="zh-CN"/>
          </w:rPr>
          <w:t>标</w:t>
        </w:r>
      </w:ins>
      <w:ins w:id="131" w:author="liugj" w:date="2019-09-04T11:46:04Z">
        <w:r>
          <w:rPr>
            <w:rFonts w:hint="eastAsia"/>
            <w:lang w:val="en-US" w:eastAsia="zh-CN"/>
          </w:rPr>
          <w:t>明</w:t>
        </w:r>
      </w:ins>
      <w:ins w:id="132" w:author="liugj" w:date="2019-09-04T11:46:05Z">
        <w:r>
          <w:rPr>
            <w:rFonts w:hint="eastAsia"/>
            <w:lang w:val="en-US" w:eastAsia="zh-CN"/>
          </w:rPr>
          <w:t>那些</w:t>
        </w:r>
      </w:ins>
      <w:ins w:id="133" w:author="liugj" w:date="2019-09-04T11:46:06Z">
        <w:r>
          <w:rPr>
            <w:rFonts w:hint="eastAsia"/>
            <w:lang w:val="en-US" w:eastAsia="zh-CN"/>
          </w:rPr>
          <w:t>是</w:t>
        </w:r>
      </w:ins>
      <w:ins w:id="134" w:author="liugj" w:date="2019-09-04T11:49:33Z">
        <w:r>
          <w:rPr>
            <w:rFonts w:hint="eastAsia"/>
            <w:lang w:val="en-US" w:eastAsia="zh-CN"/>
          </w:rPr>
          <w:t>固定</w:t>
        </w:r>
      </w:ins>
      <w:ins w:id="135" w:author="liugj" w:date="2019-09-04T11:49:36Z">
        <w:r>
          <w:rPr>
            <w:rFonts w:hint="eastAsia"/>
            <w:lang w:val="en-US" w:eastAsia="zh-CN"/>
          </w:rPr>
          <w:t>的</w:t>
        </w:r>
      </w:ins>
      <w:ins w:id="136" w:author="liugj" w:date="2019-09-04T11:46:18Z">
        <w:r>
          <w:rPr>
            <w:rFonts w:hint="eastAsia"/>
            <w:lang w:val="en-US" w:eastAsia="zh-CN"/>
          </w:rPr>
          <w:t>那</w:t>
        </w:r>
      </w:ins>
      <w:ins w:id="137" w:author="liugj" w:date="2019-09-04T11:46:19Z">
        <w:r>
          <w:rPr>
            <w:rFonts w:hint="eastAsia"/>
            <w:lang w:val="en-US" w:eastAsia="zh-CN"/>
          </w:rPr>
          <w:t>些</w:t>
        </w:r>
      </w:ins>
      <w:ins w:id="138" w:author="liugj" w:date="2019-09-04T11:46:20Z">
        <w:r>
          <w:rPr>
            <w:rFonts w:hint="eastAsia"/>
            <w:lang w:val="en-US" w:eastAsia="zh-CN"/>
          </w:rPr>
          <w:t>是</w:t>
        </w:r>
      </w:ins>
      <w:ins w:id="139" w:author="liugj" w:date="2019-09-04T11:46:30Z">
        <w:r>
          <w:rPr>
            <w:rFonts w:hint="eastAsia"/>
            <w:lang w:val="en-US" w:eastAsia="zh-CN"/>
          </w:rPr>
          <w:t>支持</w:t>
        </w:r>
      </w:ins>
      <w:ins w:id="140" w:author="liugj" w:date="2019-09-04T11:46:31Z">
        <w:r>
          <w:rPr>
            <w:rFonts w:hint="eastAsia"/>
            <w:lang w:val="en-US" w:eastAsia="zh-CN"/>
          </w:rPr>
          <w:t>修</w:t>
        </w:r>
      </w:ins>
      <w:ins w:id="141" w:author="liugj" w:date="2019-09-04T11:46:32Z">
        <w:r>
          <w:rPr>
            <w:rFonts w:hint="eastAsia"/>
            <w:lang w:val="en-US" w:eastAsia="zh-CN"/>
          </w:rPr>
          <w:t>改的</w:t>
        </w:r>
      </w:ins>
      <w:ins w:id="142" w:author="liugj" w:date="2019-09-04T11:46:33Z">
        <w:r>
          <w:rPr>
            <w:rFonts w:hint="eastAsia"/>
            <w:lang w:val="en-US" w:eastAsia="zh-CN"/>
          </w:rPr>
          <w:t>，</w:t>
        </w:r>
      </w:ins>
      <w:ins w:id="143" w:author="liugj" w:date="2019-09-04T11:46:38Z">
        <w:r>
          <w:rPr>
            <w:rFonts w:hint="eastAsia"/>
            <w:lang w:val="en-US" w:eastAsia="zh-CN"/>
          </w:rPr>
          <w:t>支持</w:t>
        </w:r>
      </w:ins>
      <w:ins w:id="144" w:author="liugj" w:date="2019-09-04T11:46:39Z">
        <w:r>
          <w:rPr>
            <w:rFonts w:hint="eastAsia"/>
            <w:lang w:val="en-US" w:eastAsia="zh-CN"/>
          </w:rPr>
          <w:t>修</w:t>
        </w:r>
      </w:ins>
      <w:ins w:id="145" w:author="liugj" w:date="2019-09-04T11:46:40Z">
        <w:r>
          <w:rPr>
            <w:rFonts w:hint="eastAsia"/>
            <w:lang w:val="en-US" w:eastAsia="zh-CN"/>
          </w:rPr>
          <w:t>改</w:t>
        </w:r>
      </w:ins>
      <w:ins w:id="146" w:author="liugj" w:date="2019-09-04T11:46:46Z">
        <w:r>
          <w:rPr>
            <w:rFonts w:hint="eastAsia"/>
            <w:lang w:val="en-US" w:eastAsia="zh-CN"/>
          </w:rPr>
          <w:t>的</w:t>
        </w:r>
      </w:ins>
      <w:ins w:id="147" w:author="liugj" w:date="2019-09-04T11:46:58Z">
        <w:r>
          <w:rPr>
            <w:rFonts w:hint="eastAsia"/>
            <w:lang w:val="en-US" w:eastAsia="zh-CN"/>
          </w:rPr>
          <w:t>有</w:t>
        </w:r>
      </w:ins>
      <w:ins w:id="148" w:author="liugj" w:date="2019-09-04T11:47:00Z">
        <w:r>
          <w:rPr>
            <w:rFonts w:hint="eastAsia"/>
            <w:lang w:val="en-US" w:eastAsia="zh-CN"/>
          </w:rPr>
          <w:t>范围</w:t>
        </w:r>
      </w:ins>
      <w:ins w:id="149" w:author="liugj" w:date="2019-09-04T11:47:02Z">
        <w:r>
          <w:rPr>
            <w:rFonts w:hint="eastAsia"/>
            <w:lang w:val="en-US" w:eastAsia="zh-CN"/>
          </w:rPr>
          <w:t>应该</w:t>
        </w:r>
      </w:ins>
      <w:ins w:id="150" w:author="liugj" w:date="2019-09-04T11:47:09Z">
        <w:r>
          <w:rPr>
            <w:rFonts w:hint="eastAsia"/>
            <w:lang w:val="en-US" w:eastAsia="zh-CN"/>
          </w:rPr>
          <w:t>标明</w:t>
        </w:r>
      </w:ins>
      <w:ins w:id="151" w:author="liugj" w:date="2019-09-04T11:47:11Z">
        <w:r>
          <w:rPr>
            <w:rFonts w:hint="eastAsia"/>
            <w:lang w:val="en-US" w:eastAsia="zh-CN"/>
          </w:rPr>
          <w:t>范围</w:t>
        </w:r>
      </w:ins>
      <w:ins w:id="152" w:author="liugj" w:date="2019-09-04T11:47:17Z">
        <w:r>
          <w:rPr>
            <w:rFonts w:hint="eastAsia"/>
            <w:lang w:val="en-US" w:eastAsia="zh-CN"/>
          </w:rPr>
          <w:t>。</w:t>
        </w:r>
      </w:ins>
    </w:p>
    <w:p>
      <w:pPr>
        <w:ind w:firstLine="420"/>
        <w:rPr>
          <w:ins w:id="153" w:author="宁国云" w:date="2019-09-05T15:38:58Z"/>
          <w:rFonts w:hint="eastAsia"/>
          <w:lang w:val="en-US" w:eastAsia="zh-CN"/>
        </w:rPr>
      </w:pPr>
    </w:p>
    <w:p>
      <w:pPr>
        <w:ind w:firstLine="420"/>
        <w:rPr>
          <w:rFonts w:hint="default"/>
          <w:lang w:val="en-US" w:eastAsia="zh-CN"/>
        </w:rPr>
      </w:pPr>
      <w:ins w:id="154" w:author="宁国云" w:date="2019-09-05T15:39:02Z">
        <w:r>
          <w:rPr>
            <w:rFonts w:hint="eastAsia"/>
            <w:lang w:val="en-US" w:eastAsia="zh-CN"/>
          </w:rPr>
          <w:t>答复</w:t>
        </w:r>
      </w:ins>
      <w:ins w:id="155" w:author="宁国云" w:date="2019-09-05T15:39:11Z">
        <w:r>
          <w:rPr>
            <w:rFonts w:hint="eastAsia"/>
            <w:lang w:val="en-US" w:eastAsia="zh-CN"/>
          </w:rPr>
          <w:t>：</w:t>
        </w:r>
      </w:ins>
      <w:ins w:id="156" w:author="宁国云" w:date="2019-09-05T15:45:07Z">
        <w:r>
          <w:rPr>
            <w:rFonts w:hint="eastAsia"/>
            <w:lang w:val="en-US" w:eastAsia="zh-CN"/>
          </w:rPr>
          <w:t>我</w:t>
        </w:r>
      </w:ins>
      <w:ins w:id="157" w:author="宁国云" w:date="2019-09-05T15:45:09Z">
        <w:r>
          <w:rPr>
            <w:rFonts w:hint="eastAsia"/>
            <w:lang w:val="en-US" w:eastAsia="zh-CN"/>
          </w:rPr>
          <w:t>的</w:t>
        </w:r>
      </w:ins>
      <w:ins w:id="158" w:author="宁国云" w:date="2019-09-05T15:45:11Z">
        <w:r>
          <w:rPr>
            <w:rFonts w:hint="eastAsia"/>
            <w:lang w:val="en-US" w:eastAsia="zh-CN"/>
          </w:rPr>
          <w:t>想法</w:t>
        </w:r>
      </w:ins>
      <w:ins w:id="159" w:author="宁国云" w:date="2019-09-05T15:45:12Z">
        <w:r>
          <w:rPr>
            <w:rFonts w:hint="eastAsia"/>
            <w:lang w:val="en-US" w:eastAsia="zh-CN"/>
          </w:rPr>
          <w:t>是</w:t>
        </w:r>
      </w:ins>
      <w:ins w:id="160" w:author="宁国云" w:date="2019-09-05T15:45:16Z">
        <w:r>
          <w:rPr>
            <w:rFonts w:hint="eastAsia"/>
            <w:lang w:val="en-US" w:eastAsia="zh-CN"/>
          </w:rPr>
          <w:t>全部</w:t>
        </w:r>
      </w:ins>
      <w:ins w:id="161" w:author="宁国云" w:date="2019-09-05T15:45:17Z">
        <w:r>
          <w:rPr>
            <w:rFonts w:hint="eastAsia"/>
            <w:lang w:val="en-US" w:eastAsia="zh-CN"/>
          </w:rPr>
          <w:t>可以</w:t>
        </w:r>
      </w:ins>
      <w:ins w:id="162" w:author="宁国云" w:date="2019-09-05T15:45:19Z">
        <w:r>
          <w:rPr>
            <w:rFonts w:hint="eastAsia"/>
            <w:lang w:val="en-US" w:eastAsia="zh-CN"/>
          </w:rPr>
          <w:t>修改</w:t>
        </w:r>
      </w:ins>
      <w:ins w:id="163" w:author="宁国云" w:date="2019-09-05T15:48:57Z">
        <w:r>
          <w:rPr>
            <w:rFonts w:hint="eastAsia"/>
            <w:lang w:val="en-US" w:eastAsia="zh-CN"/>
          </w:rPr>
          <w:t>，</w:t>
        </w:r>
      </w:ins>
      <w:ins w:id="164" w:author="宁国云" w:date="2019-09-05T15:48:58Z">
        <w:r>
          <w:rPr>
            <w:rFonts w:hint="eastAsia"/>
            <w:lang w:val="en-US" w:eastAsia="zh-CN"/>
          </w:rPr>
          <w:t>如果</w:t>
        </w:r>
      </w:ins>
      <w:ins w:id="165" w:author="宁国云" w:date="2019-09-05T15:49:00Z">
        <w:r>
          <w:rPr>
            <w:rFonts w:hint="eastAsia"/>
            <w:lang w:val="en-US" w:eastAsia="zh-CN"/>
          </w:rPr>
          <w:t>有</w:t>
        </w:r>
      </w:ins>
      <w:ins w:id="166" w:author="宁国云" w:date="2019-09-05T15:49:01Z">
        <w:r>
          <w:rPr>
            <w:rFonts w:hint="eastAsia"/>
            <w:lang w:val="en-US" w:eastAsia="zh-CN"/>
          </w:rPr>
          <w:t>难度</w:t>
        </w:r>
      </w:ins>
      <w:ins w:id="167" w:author="宁国云" w:date="2019-09-05T15:49:03Z">
        <w:r>
          <w:rPr>
            <w:rFonts w:hint="eastAsia"/>
            <w:lang w:val="en-US" w:eastAsia="zh-CN"/>
          </w:rPr>
          <w:t>的</w:t>
        </w:r>
      </w:ins>
      <w:ins w:id="168" w:author="宁国云" w:date="2019-09-05T15:49:04Z">
        <w:r>
          <w:rPr>
            <w:rFonts w:hint="eastAsia"/>
            <w:lang w:val="en-US" w:eastAsia="zh-CN"/>
          </w:rPr>
          <w:t>话</w:t>
        </w:r>
      </w:ins>
      <w:ins w:id="169" w:author="宁国云" w:date="2019-09-05T15:49:07Z">
        <w:r>
          <w:rPr>
            <w:rFonts w:hint="eastAsia"/>
            <w:lang w:val="en-US" w:eastAsia="zh-CN"/>
          </w:rPr>
          <w:t>可以</w:t>
        </w:r>
      </w:ins>
      <w:ins w:id="170" w:author="宁国云" w:date="2019-09-05T15:49:10Z">
        <w:r>
          <w:rPr>
            <w:rFonts w:hint="eastAsia"/>
            <w:lang w:val="en-US" w:eastAsia="zh-CN"/>
          </w:rPr>
          <w:t>部分</w:t>
        </w:r>
      </w:ins>
      <w:ins w:id="171" w:author="宁国云" w:date="2019-09-05T15:49:12Z">
        <w:r>
          <w:rPr>
            <w:rFonts w:hint="eastAsia"/>
            <w:lang w:val="en-US" w:eastAsia="zh-CN"/>
          </w:rPr>
          <w:t>可</w:t>
        </w:r>
      </w:ins>
      <w:ins w:id="172" w:author="宁国云" w:date="2019-09-05T15:49:13Z">
        <w:r>
          <w:rPr>
            <w:rFonts w:hint="eastAsia"/>
            <w:lang w:val="en-US" w:eastAsia="zh-CN"/>
          </w:rPr>
          <w:t>修改</w:t>
        </w:r>
      </w:ins>
      <w:ins w:id="173" w:author="宁国云" w:date="2019-09-05T15:49:14Z">
        <w:r>
          <w:rPr>
            <w:rFonts w:hint="eastAsia"/>
            <w:lang w:val="en-US" w:eastAsia="zh-CN"/>
          </w:rPr>
          <w:t>，</w:t>
        </w:r>
      </w:ins>
      <w:ins w:id="174" w:author="宁国云" w:date="2019-09-05T15:49:17Z">
        <w:r>
          <w:rPr>
            <w:rFonts w:hint="eastAsia"/>
            <w:lang w:val="en-US" w:eastAsia="zh-CN"/>
          </w:rPr>
          <w:t>如上</w:t>
        </w:r>
      </w:ins>
      <w:ins w:id="175" w:author="宁国云" w:date="2019-09-05T15:49:19Z">
        <w:r>
          <w:rPr>
            <w:rFonts w:hint="eastAsia"/>
            <w:lang w:val="en-US" w:eastAsia="zh-CN"/>
          </w:rPr>
          <w:t>表</w:t>
        </w:r>
      </w:ins>
      <w:ins w:id="176" w:author="宁国云" w:date="2019-09-05T15:49:20Z">
        <w:r>
          <w:rPr>
            <w:rFonts w:hint="eastAsia"/>
            <w:lang w:val="en-US" w:eastAsia="zh-CN"/>
          </w:rPr>
          <w:t>。</w:t>
        </w:r>
      </w:ins>
    </w:p>
    <w:p>
      <w:pPr>
        <w:pStyle w:val="3"/>
      </w:pPr>
      <w:bookmarkStart w:id="20" w:name="_Toc24690"/>
      <w:r>
        <w:rPr>
          <w:rFonts w:hint="eastAsia"/>
        </w:rPr>
        <w:t>客户参数定义</w:t>
      </w:r>
      <w:bookmarkEnd w:id="20"/>
    </w:p>
    <w:p>
      <w:pPr>
        <w:spacing w:line="360" w:lineRule="auto"/>
        <w:ind w:firstLine="42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以项目为单位设置客户的相关信息参数，包括客户的基本情况，上级单位的基本情况等等，可通过该软件进行设置或者更改，权限登录，修改完成保存时再次确认权限，每台设备需配置的参数如下表所示：</w:t>
      </w:r>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2727"/>
        <w:gridCol w:w="1095"/>
        <w:gridCol w:w="945"/>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参数名称</w:t>
            </w:r>
          </w:p>
        </w:tc>
        <w:tc>
          <w:tcPr>
            <w:tcW w:w="2727" w:type="dxa"/>
          </w:tcPr>
          <w:p>
            <w:pPr>
              <w:rPr>
                <w:szCs w:val="21"/>
              </w:rPr>
            </w:pPr>
            <w:r>
              <w:rPr>
                <w:rFonts w:hint="eastAsia"/>
                <w:szCs w:val="21"/>
              </w:rPr>
              <w:t>描述</w:t>
            </w:r>
          </w:p>
        </w:tc>
        <w:tc>
          <w:tcPr>
            <w:tcW w:w="1095" w:type="dxa"/>
          </w:tcPr>
          <w:p>
            <w:pPr>
              <w:rPr>
                <w:szCs w:val="21"/>
              </w:rPr>
            </w:pPr>
            <w:r>
              <w:rPr>
                <w:rFonts w:hint="eastAsia"/>
                <w:szCs w:val="21"/>
              </w:rPr>
              <w:t>范围</w:t>
            </w:r>
          </w:p>
        </w:tc>
        <w:tc>
          <w:tcPr>
            <w:tcW w:w="945" w:type="dxa"/>
          </w:tcPr>
          <w:p>
            <w:pPr>
              <w:rPr>
                <w:szCs w:val="21"/>
              </w:rPr>
            </w:pPr>
            <w:r>
              <w:rPr>
                <w:rFonts w:hint="eastAsia"/>
                <w:szCs w:val="21"/>
              </w:rPr>
              <w:t>默认值</w:t>
            </w:r>
          </w:p>
        </w:tc>
        <w:tc>
          <w:tcPr>
            <w:tcW w:w="2556" w:type="dxa"/>
          </w:tcPr>
          <w:p>
            <w:pPr>
              <w:ind w:firstLine="420"/>
              <w:rPr>
                <w:szCs w:val="21"/>
              </w:rPr>
            </w:pPr>
            <w:r>
              <w:rPr>
                <w:rFonts w:hint="eastAsia"/>
                <w:szCs w:val="21"/>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客户名称</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客户类型</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客户性质</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客户编码</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客户特征代码</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地址</w:t>
            </w:r>
          </w:p>
        </w:tc>
        <w:tc>
          <w:tcPr>
            <w:tcW w:w="2727" w:type="dxa"/>
          </w:tcPr>
          <w:p>
            <w:pPr>
              <w:rPr>
                <w:szCs w:val="21"/>
              </w:rPr>
            </w:pPr>
            <w:r>
              <w:rPr>
                <w:rFonts w:hint="eastAsia"/>
                <w:szCs w:val="21"/>
              </w:rPr>
              <w:t>地区，国家，省，市，区</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详细地址</w:t>
            </w:r>
          </w:p>
        </w:tc>
        <w:tc>
          <w:tcPr>
            <w:tcW w:w="2727" w:type="dxa"/>
          </w:tcPr>
          <w:p>
            <w:pPr>
              <w:rPr>
                <w:szCs w:val="21"/>
              </w:rPr>
            </w:pPr>
            <w:r>
              <w:rPr>
                <w:rFonts w:hint="eastAsia"/>
                <w:szCs w:val="21"/>
              </w:rPr>
              <w:t>路牌号码</w:t>
            </w: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经度</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7" w:type="dxa"/>
          </w:tcPr>
          <w:p>
            <w:pPr>
              <w:rPr>
                <w:szCs w:val="21"/>
              </w:rPr>
            </w:pPr>
            <w:r>
              <w:rPr>
                <w:rFonts w:hint="eastAsia"/>
                <w:szCs w:val="21"/>
              </w:rPr>
              <w:t>纬度</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上级单位名称</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上级单位编码</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上级单位特征代码</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所属行业</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所属领域</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主要产品1</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主要产品2</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rPr>
                <w:szCs w:val="21"/>
              </w:rPr>
            </w:pPr>
            <w:r>
              <w:rPr>
                <w:rFonts w:hint="eastAsia"/>
                <w:szCs w:val="21"/>
              </w:rPr>
              <w:t>主要产品3</w:t>
            </w:r>
          </w:p>
        </w:tc>
        <w:tc>
          <w:tcPr>
            <w:tcW w:w="2727" w:type="dxa"/>
          </w:tcPr>
          <w:p>
            <w:pPr>
              <w:rPr>
                <w:szCs w:val="21"/>
              </w:rPr>
            </w:pPr>
          </w:p>
        </w:tc>
        <w:tc>
          <w:tcPr>
            <w:tcW w:w="1095" w:type="dxa"/>
          </w:tcPr>
          <w:p>
            <w:pPr>
              <w:ind w:firstLine="420"/>
              <w:rPr>
                <w:szCs w:val="21"/>
              </w:rPr>
            </w:pPr>
          </w:p>
        </w:tc>
        <w:tc>
          <w:tcPr>
            <w:tcW w:w="945" w:type="dxa"/>
          </w:tcPr>
          <w:p>
            <w:pPr>
              <w:ind w:firstLine="420"/>
              <w:rPr>
                <w:szCs w:val="21"/>
              </w:rPr>
            </w:pPr>
          </w:p>
        </w:tc>
        <w:tc>
          <w:tcPr>
            <w:tcW w:w="2556"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ind w:firstLine="420"/>
              <w:rPr>
                <w:szCs w:val="21"/>
              </w:rPr>
            </w:pPr>
          </w:p>
        </w:tc>
        <w:tc>
          <w:tcPr>
            <w:tcW w:w="2727" w:type="dxa"/>
          </w:tcPr>
          <w:p>
            <w:pPr>
              <w:ind w:firstLine="420"/>
              <w:rPr>
                <w:szCs w:val="21"/>
              </w:rPr>
            </w:pP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Pr>
          <w:p>
            <w:pPr>
              <w:ind w:firstLine="420"/>
              <w:rPr>
                <w:szCs w:val="21"/>
              </w:rPr>
            </w:pPr>
          </w:p>
        </w:tc>
        <w:tc>
          <w:tcPr>
            <w:tcW w:w="2727" w:type="dxa"/>
          </w:tcPr>
          <w:p>
            <w:pPr>
              <w:ind w:firstLine="420"/>
              <w:rPr>
                <w:szCs w:val="21"/>
              </w:rPr>
            </w:pPr>
          </w:p>
        </w:tc>
        <w:tc>
          <w:tcPr>
            <w:tcW w:w="1095" w:type="dxa"/>
          </w:tcPr>
          <w:p>
            <w:pPr>
              <w:ind w:firstLine="420"/>
              <w:rPr>
                <w:szCs w:val="21"/>
              </w:rPr>
            </w:pPr>
          </w:p>
        </w:tc>
        <w:tc>
          <w:tcPr>
            <w:tcW w:w="945" w:type="dxa"/>
          </w:tcPr>
          <w:p>
            <w:pPr>
              <w:ind w:firstLine="420"/>
              <w:rPr>
                <w:szCs w:val="21"/>
              </w:rPr>
            </w:pPr>
          </w:p>
        </w:tc>
        <w:tc>
          <w:tcPr>
            <w:tcW w:w="2556" w:type="dxa"/>
          </w:tcPr>
          <w:p>
            <w:pPr>
              <w:ind w:firstLine="420"/>
              <w:rPr>
                <w:szCs w:val="21"/>
              </w:rPr>
            </w:pPr>
          </w:p>
        </w:tc>
      </w:tr>
    </w:tbl>
    <w:p>
      <w:pPr>
        <w:ind w:firstLine="420"/>
      </w:pPr>
    </w:p>
    <w:p>
      <w:pPr>
        <w:ind w:firstLine="420"/>
        <w:rPr>
          <w:ins w:id="177" w:author="liugj" w:date="2019-09-04T11:51:12Z"/>
          <w:rFonts w:hint="eastAsia"/>
          <w:lang w:val="en-US" w:eastAsia="zh-CN"/>
        </w:rPr>
      </w:pPr>
      <w:ins w:id="178" w:author="liugj" w:date="2019-09-04T11:50:36Z">
        <w:r>
          <w:rPr>
            <w:rFonts w:hint="eastAsia"/>
            <w:lang w:val="en-US" w:eastAsia="zh-CN"/>
          </w:rPr>
          <w:t>修改</w:t>
        </w:r>
      </w:ins>
      <w:ins w:id="179" w:author="liugj" w:date="2019-09-04T11:50:38Z">
        <w:r>
          <w:rPr>
            <w:rFonts w:hint="eastAsia"/>
            <w:lang w:val="en-US" w:eastAsia="zh-CN"/>
          </w:rPr>
          <w:t>客户</w:t>
        </w:r>
      </w:ins>
      <w:ins w:id="180" w:author="liugj" w:date="2019-09-04T11:50:40Z">
        <w:r>
          <w:rPr>
            <w:rFonts w:hint="eastAsia"/>
            <w:lang w:val="en-US" w:eastAsia="zh-CN"/>
          </w:rPr>
          <w:t>信息</w:t>
        </w:r>
      </w:ins>
      <w:ins w:id="181" w:author="liugj" w:date="2019-09-04T11:50:44Z">
        <w:r>
          <w:rPr>
            <w:rFonts w:hint="eastAsia"/>
            <w:lang w:val="en-US" w:eastAsia="zh-CN"/>
          </w:rPr>
          <w:t>，</w:t>
        </w:r>
      </w:ins>
      <w:ins w:id="182" w:author="liugj" w:date="2019-09-04T11:50:47Z">
        <w:r>
          <w:rPr>
            <w:rFonts w:hint="eastAsia"/>
            <w:lang w:val="en-US" w:eastAsia="zh-CN"/>
          </w:rPr>
          <w:t>跟</w:t>
        </w:r>
      </w:ins>
      <w:ins w:id="183" w:author="liugj" w:date="2019-09-04T11:50:52Z">
        <w:r>
          <w:rPr>
            <w:rFonts w:hint="eastAsia"/>
            <w:lang w:val="en-US" w:eastAsia="zh-CN"/>
          </w:rPr>
          <w:t>修</w:t>
        </w:r>
      </w:ins>
      <w:ins w:id="184" w:author="liugj" w:date="2019-09-04T11:50:53Z">
        <w:r>
          <w:rPr>
            <w:rFonts w:hint="eastAsia"/>
            <w:lang w:val="en-US" w:eastAsia="zh-CN"/>
          </w:rPr>
          <w:t>改</w:t>
        </w:r>
      </w:ins>
      <w:ins w:id="185" w:author="liugj" w:date="2019-09-04T11:50:55Z">
        <w:r>
          <w:rPr>
            <w:rFonts w:hint="eastAsia"/>
            <w:lang w:val="en-US" w:eastAsia="zh-CN"/>
          </w:rPr>
          <w:t>权限</w:t>
        </w:r>
      </w:ins>
      <w:ins w:id="186" w:author="liugj" w:date="2019-09-04T11:50:56Z">
        <w:r>
          <w:rPr>
            <w:rFonts w:hint="eastAsia"/>
            <w:lang w:val="en-US" w:eastAsia="zh-CN"/>
          </w:rPr>
          <w:t>是</w:t>
        </w:r>
      </w:ins>
      <w:ins w:id="187" w:author="liugj" w:date="2019-09-04T11:50:57Z">
        <w:r>
          <w:rPr>
            <w:rFonts w:hint="eastAsia"/>
            <w:lang w:val="en-US" w:eastAsia="zh-CN"/>
          </w:rPr>
          <w:t>2个</w:t>
        </w:r>
      </w:ins>
      <w:ins w:id="188" w:author="liugj" w:date="2019-09-04T11:50:59Z">
        <w:r>
          <w:rPr>
            <w:rFonts w:hint="eastAsia"/>
            <w:lang w:val="en-US" w:eastAsia="zh-CN"/>
          </w:rPr>
          <w:t>模块</w:t>
        </w:r>
      </w:ins>
      <w:ins w:id="189" w:author="liugj" w:date="2019-09-04T11:51:04Z">
        <w:r>
          <w:rPr>
            <w:rFonts w:hint="eastAsia"/>
            <w:lang w:val="en-US" w:eastAsia="zh-CN"/>
          </w:rPr>
          <w:t>。</w:t>
        </w:r>
      </w:ins>
    </w:p>
    <w:p>
      <w:pPr>
        <w:ind w:firstLine="420"/>
        <w:rPr>
          <w:ins w:id="190" w:author="宁国云" w:date="2019-09-05T15:50:16Z"/>
          <w:rFonts w:hint="eastAsia"/>
          <w:lang w:val="en-US" w:eastAsia="zh-CN"/>
        </w:rPr>
      </w:pPr>
      <w:ins w:id="191" w:author="liugj" w:date="2019-09-04T11:51:14Z">
        <w:r>
          <w:rPr>
            <w:rFonts w:hint="eastAsia"/>
            <w:lang w:val="en-US" w:eastAsia="zh-CN"/>
          </w:rPr>
          <w:t>修</w:t>
        </w:r>
      </w:ins>
      <w:ins w:id="192" w:author="liugj" w:date="2019-09-04T11:51:15Z">
        <w:r>
          <w:rPr>
            <w:rFonts w:hint="eastAsia"/>
            <w:lang w:val="en-US" w:eastAsia="zh-CN"/>
          </w:rPr>
          <w:t>改</w:t>
        </w:r>
      </w:ins>
      <w:ins w:id="193" w:author="liugj" w:date="2019-09-04T11:51:16Z">
        <w:r>
          <w:rPr>
            <w:rFonts w:hint="eastAsia"/>
            <w:lang w:val="en-US" w:eastAsia="zh-CN"/>
          </w:rPr>
          <w:t>客户</w:t>
        </w:r>
      </w:ins>
      <w:ins w:id="194" w:author="liugj" w:date="2019-09-04T11:51:18Z">
        <w:r>
          <w:rPr>
            <w:rFonts w:hint="eastAsia"/>
            <w:lang w:val="en-US" w:eastAsia="zh-CN"/>
          </w:rPr>
          <w:t>信息</w:t>
        </w:r>
      </w:ins>
      <w:ins w:id="195" w:author="liugj" w:date="2019-09-04T11:51:19Z">
        <w:r>
          <w:rPr>
            <w:rFonts w:hint="eastAsia"/>
            <w:lang w:val="en-US" w:eastAsia="zh-CN"/>
          </w:rPr>
          <w:t>，</w:t>
        </w:r>
      </w:ins>
      <w:ins w:id="196" w:author="liugj" w:date="2019-09-04T11:52:04Z">
        <w:r>
          <w:rPr>
            <w:rFonts w:hint="eastAsia"/>
            <w:lang w:val="en-US" w:eastAsia="zh-CN"/>
          </w:rPr>
          <w:t>1.</w:t>
        </w:r>
      </w:ins>
      <w:ins w:id="197" w:author="liugj" w:date="2019-09-04T11:51:21Z">
        <w:r>
          <w:rPr>
            <w:rFonts w:hint="eastAsia"/>
            <w:lang w:val="en-US" w:eastAsia="zh-CN"/>
          </w:rPr>
          <w:t>存在</w:t>
        </w:r>
      </w:ins>
      <w:ins w:id="198" w:author="liugj" w:date="2019-09-04T11:51:22Z">
        <w:r>
          <w:rPr>
            <w:rFonts w:hint="eastAsia"/>
            <w:lang w:val="en-US" w:eastAsia="zh-CN"/>
          </w:rPr>
          <w:t>自己</w:t>
        </w:r>
      </w:ins>
      <w:ins w:id="199" w:author="liugj" w:date="2019-09-04T11:51:23Z">
        <w:r>
          <w:rPr>
            <w:rFonts w:hint="eastAsia"/>
            <w:lang w:val="en-US" w:eastAsia="zh-CN"/>
          </w:rPr>
          <w:t>给</w:t>
        </w:r>
      </w:ins>
      <w:ins w:id="200" w:author="liugj" w:date="2019-09-04T11:51:25Z">
        <w:r>
          <w:rPr>
            <w:rFonts w:hint="eastAsia"/>
            <w:lang w:val="en-US" w:eastAsia="zh-CN"/>
          </w:rPr>
          <w:t>自己</w:t>
        </w:r>
      </w:ins>
      <w:ins w:id="201" w:author="liugj" w:date="2019-09-04T11:51:26Z">
        <w:r>
          <w:rPr>
            <w:rFonts w:hint="eastAsia"/>
            <w:lang w:val="en-US" w:eastAsia="zh-CN"/>
          </w:rPr>
          <w:t>修改</w:t>
        </w:r>
      </w:ins>
      <w:ins w:id="202" w:author="liugj" w:date="2019-09-04T11:51:33Z">
        <w:r>
          <w:rPr>
            <w:rFonts w:hint="eastAsia"/>
            <w:lang w:val="en-US" w:eastAsia="zh-CN"/>
          </w:rPr>
          <w:t>，</w:t>
        </w:r>
      </w:ins>
      <w:ins w:id="203" w:author="liugj" w:date="2019-09-04T11:51:34Z">
        <w:r>
          <w:rPr>
            <w:rFonts w:hint="eastAsia"/>
            <w:lang w:val="en-US" w:eastAsia="zh-CN"/>
          </w:rPr>
          <w:t>这个</w:t>
        </w:r>
      </w:ins>
      <w:ins w:id="204" w:author="liugj" w:date="2019-09-04T11:51:35Z">
        <w:r>
          <w:rPr>
            <w:rFonts w:hint="eastAsia"/>
            <w:lang w:val="en-US" w:eastAsia="zh-CN"/>
          </w:rPr>
          <w:t>不</w:t>
        </w:r>
      </w:ins>
      <w:ins w:id="205" w:author="liugj" w:date="2019-09-04T11:51:48Z">
        <w:r>
          <w:rPr>
            <w:rFonts w:hint="eastAsia"/>
            <w:lang w:val="en-US" w:eastAsia="zh-CN"/>
          </w:rPr>
          <w:t>涉及</w:t>
        </w:r>
      </w:ins>
      <w:ins w:id="206" w:author="liugj" w:date="2019-09-04T11:51:50Z">
        <w:r>
          <w:rPr>
            <w:rFonts w:hint="eastAsia"/>
            <w:lang w:val="en-US" w:eastAsia="zh-CN"/>
          </w:rPr>
          <w:t>到</w:t>
        </w:r>
      </w:ins>
      <w:ins w:id="207" w:author="liugj" w:date="2019-09-04T11:51:51Z">
        <w:r>
          <w:rPr>
            <w:rFonts w:hint="eastAsia"/>
            <w:lang w:val="en-US" w:eastAsia="zh-CN"/>
          </w:rPr>
          <w:t>权限</w:t>
        </w:r>
      </w:ins>
      <w:ins w:id="208" w:author="liugj" w:date="2019-09-04T11:51:53Z">
        <w:r>
          <w:rPr>
            <w:rFonts w:hint="eastAsia"/>
            <w:lang w:val="en-US" w:eastAsia="zh-CN"/>
          </w:rPr>
          <w:t>。</w:t>
        </w:r>
      </w:ins>
      <w:ins w:id="209" w:author="liugj" w:date="2019-09-04T11:52:06Z">
        <w:r>
          <w:rPr>
            <w:rFonts w:hint="eastAsia"/>
            <w:lang w:val="en-US" w:eastAsia="zh-CN"/>
          </w:rPr>
          <w:t>2</w:t>
        </w:r>
      </w:ins>
      <w:ins w:id="210" w:author="liugj" w:date="2019-09-04T11:52:07Z">
        <w:r>
          <w:rPr>
            <w:rFonts w:hint="eastAsia"/>
            <w:lang w:val="en-US" w:eastAsia="zh-CN"/>
          </w:rPr>
          <w:t>.</w:t>
        </w:r>
      </w:ins>
      <w:ins w:id="211" w:author="liugj" w:date="2019-09-04T11:52:20Z">
        <w:r>
          <w:rPr>
            <w:rFonts w:hint="eastAsia"/>
            <w:lang w:val="en-US" w:eastAsia="zh-CN"/>
          </w:rPr>
          <w:t>超</w:t>
        </w:r>
      </w:ins>
      <w:ins w:id="212" w:author="liugj" w:date="2019-09-04T11:52:21Z">
        <w:r>
          <w:rPr>
            <w:rFonts w:hint="eastAsia"/>
            <w:lang w:val="en-US" w:eastAsia="zh-CN"/>
          </w:rPr>
          <w:t>级</w:t>
        </w:r>
      </w:ins>
      <w:ins w:id="213" w:author="liugj" w:date="2019-09-04T11:52:22Z">
        <w:r>
          <w:rPr>
            <w:rFonts w:hint="eastAsia"/>
            <w:lang w:val="en-US" w:eastAsia="zh-CN"/>
          </w:rPr>
          <w:t>管理</w:t>
        </w:r>
      </w:ins>
      <w:ins w:id="214" w:author="liugj" w:date="2019-09-04T11:52:24Z">
        <w:r>
          <w:rPr>
            <w:rFonts w:hint="eastAsia"/>
            <w:lang w:val="en-US" w:eastAsia="zh-CN"/>
          </w:rPr>
          <w:t>员</w:t>
        </w:r>
      </w:ins>
      <w:ins w:id="215" w:author="liugj" w:date="2019-09-04T11:52:25Z">
        <w:r>
          <w:rPr>
            <w:rFonts w:hint="eastAsia"/>
            <w:lang w:val="en-US" w:eastAsia="zh-CN"/>
          </w:rPr>
          <w:t>给</w:t>
        </w:r>
      </w:ins>
      <w:ins w:id="216" w:author="liugj" w:date="2019-09-04T11:52:26Z">
        <w:r>
          <w:rPr>
            <w:rFonts w:hint="eastAsia"/>
            <w:lang w:val="en-US" w:eastAsia="zh-CN"/>
          </w:rPr>
          <w:t>别</w:t>
        </w:r>
      </w:ins>
      <w:ins w:id="217" w:author="liugj" w:date="2019-09-04T11:52:27Z">
        <w:r>
          <w:rPr>
            <w:rFonts w:hint="eastAsia"/>
            <w:lang w:val="en-US" w:eastAsia="zh-CN"/>
          </w:rPr>
          <w:t>人</w:t>
        </w:r>
      </w:ins>
      <w:ins w:id="218" w:author="liugj" w:date="2019-09-04T11:52:31Z">
        <w:r>
          <w:rPr>
            <w:rFonts w:hint="eastAsia"/>
            <w:lang w:val="en-US" w:eastAsia="zh-CN"/>
          </w:rPr>
          <w:t>修</w:t>
        </w:r>
      </w:ins>
      <w:ins w:id="219" w:author="liugj" w:date="2019-09-04T11:52:32Z">
        <w:r>
          <w:rPr>
            <w:rFonts w:hint="eastAsia"/>
            <w:lang w:val="en-US" w:eastAsia="zh-CN"/>
          </w:rPr>
          <w:t>改</w:t>
        </w:r>
      </w:ins>
      <w:ins w:id="220" w:author="liugj" w:date="2019-09-04T11:52:40Z">
        <w:r>
          <w:rPr>
            <w:rFonts w:hint="eastAsia"/>
            <w:lang w:val="en-US" w:eastAsia="zh-CN"/>
          </w:rPr>
          <w:t>，</w:t>
        </w:r>
      </w:ins>
      <w:ins w:id="221" w:author="liugj" w:date="2019-09-04T11:52:42Z">
        <w:r>
          <w:rPr>
            <w:rFonts w:hint="eastAsia"/>
            <w:lang w:val="en-US" w:eastAsia="zh-CN"/>
          </w:rPr>
          <w:t>这个</w:t>
        </w:r>
      </w:ins>
      <w:ins w:id="222" w:author="liugj" w:date="2019-09-04T11:52:44Z">
        <w:r>
          <w:rPr>
            <w:rFonts w:hint="eastAsia"/>
            <w:lang w:val="en-US" w:eastAsia="zh-CN"/>
          </w:rPr>
          <w:t>主</w:t>
        </w:r>
      </w:ins>
      <w:ins w:id="223" w:author="liugj" w:date="2019-09-04T11:52:46Z">
        <w:r>
          <w:rPr>
            <w:rFonts w:hint="eastAsia"/>
            <w:lang w:val="en-US" w:eastAsia="zh-CN"/>
          </w:rPr>
          <w:t>要是</w:t>
        </w:r>
      </w:ins>
      <w:ins w:id="224" w:author="liugj" w:date="2019-09-04T11:52:47Z">
        <w:r>
          <w:rPr>
            <w:rFonts w:hint="eastAsia"/>
            <w:lang w:val="en-US" w:eastAsia="zh-CN"/>
          </w:rPr>
          <w:t>修</w:t>
        </w:r>
      </w:ins>
      <w:ins w:id="225" w:author="liugj" w:date="2019-09-04T11:52:48Z">
        <w:r>
          <w:rPr>
            <w:rFonts w:hint="eastAsia"/>
            <w:lang w:val="en-US" w:eastAsia="zh-CN"/>
          </w:rPr>
          <w:t>改</w:t>
        </w:r>
      </w:ins>
      <w:ins w:id="226" w:author="liugj" w:date="2019-09-04T11:52:50Z">
        <w:r>
          <w:rPr>
            <w:rFonts w:hint="eastAsia"/>
            <w:lang w:val="en-US" w:eastAsia="zh-CN"/>
          </w:rPr>
          <w:t>权限，</w:t>
        </w:r>
      </w:ins>
      <w:ins w:id="227" w:author="liugj" w:date="2019-09-04T11:52:52Z">
        <w:r>
          <w:rPr>
            <w:rFonts w:hint="eastAsia"/>
            <w:lang w:val="en-US" w:eastAsia="zh-CN"/>
          </w:rPr>
          <w:t>和</w:t>
        </w:r>
      </w:ins>
      <w:ins w:id="228" w:author="liugj" w:date="2019-09-04T11:52:53Z">
        <w:r>
          <w:rPr>
            <w:rFonts w:hint="eastAsia"/>
            <w:lang w:val="en-US" w:eastAsia="zh-CN"/>
          </w:rPr>
          <w:t>配置</w:t>
        </w:r>
      </w:ins>
      <w:ins w:id="229" w:author="liugj" w:date="2019-09-04T11:52:56Z">
        <w:r>
          <w:rPr>
            <w:rFonts w:hint="eastAsia"/>
            <w:lang w:val="en-US" w:eastAsia="zh-CN"/>
          </w:rPr>
          <w:t>基本</w:t>
        </w:r>
      </w:ins>
      <w:ins w:id="230" w:author="liugj" w:date="2019-09-04T11:52:57Z">
        <w:r>
          <w:rPr>
            <w:rFonts w:hint="eastAsia"/>
            <w:lang w:val="en-US" w:eastAsia="zh-CN"/>
          </w:rPr>
          <w:t>信息</w:t>
        </w:r>
      </w:ins>
      <w:ins w:id="231" w:author="liugj" w:date="2019-09-04T11:53:00Z">
        <w:r>
          <w:rPr>
            <w:rFonts w:hint="eastAsia"/>
            <w:lang w:val="en-US" w:eastAsia="zh-CN"/>
          </w:rPr>
          <w:t>。</w:t>
        </w:r>
      </w:ins>
    </w:p>
    <w:p>
      <w:pPr>
        <w:ind w:firstLine="420"/>
        <w:rPr>
          <w:ins w:id="232" w:author="宁国云" w:date="2019-09-05T15:50:16Z"/>
          <w:rFonts w:hint="eastAsia"/>
          <w:lang w:val="en-US" w:eastAsia="zh-CN"/>
        </w:rPr>
      </w:pPr>
    </w:p>
    <w:p>
      <w:pPr>
        <w:ind w:firstLine="420"/>
        <w:rPr>
          <w:rFonts w:hint="default"/>
          <w:lang w:val="en-US" w:eastAsia="zh-CN"/>
        </w:rPr>
      </w:pPr>
      <w:ins w:id="233" w:author="宁国云" w:date="2019-09-05T15:50:43Z">
        <w:r>
          <w:rPr>
            <w:rFonts w:hint="eastAsia"/>
            <w:lang w:val="en-US" w:eastAsia="zh-CN"/>
          </w:rPr>
          <w:t>答复</w:t>
        </w:r>
      </w:ins>
      <w:ins w:id="234" w:author="宁国云" w:date="2019-09-05T15:50:44Z">
        <w:r>
          <w:rPr>
            <w:rFonts w:hint="eastAsia"/>
            <w:lang w:val="en-US" w:eastAsia="zh-CN"/>
          </w:rPr>
          <w:t>：</w:t>
        </w:r>
      </w:ins>
      <w:ins w:id="235" w:author="宁国云" w:date="2019-09-05T15:50:19Z">
        <w:r>
          <w:rPr>
            <w:rFonts w:hint="eastAsia"/>
            <w:lang w:val="en-US" w:eastAsia="zh-CN"/>
          </w:rPr>
          <w:t>都要</w:t>
        </w:r>
      </w:ins>
      <w:ins w:id="236" w:author="宁国云" w:date="2019-09-05T15:51:15Z">
        <w:r>
          <w:rPr>
            <w:rFonts w:hint="eastAsia"/>
            <w:lang w:val="en-US" w:eastAsia="zh-CN"/>
          </w:rPr>
          <w:t>权限，</w:t>
        </w:r>
      </w:ins>
      <w:ins w:id="237" w:author="宁国云" w:date="2019-09-05T15:51:17Z">
        <w:r>
          <w:rPr>
            <w:rFonts w:hint="eastAsia"/>
            <w:lang w:val="en-US" w:eastAsia="zh-CN"/>
          </w:rPr>
          <w:t>自己给</w:t>
        </w:r>
      </w:ins>
      <w:ins w:id="238" w:author="宁国云" w:date="2019-09-05T15:51:19Z">
        <w:r>
          <w:rPr>
            <w:rFonts w:hint="eastAsia"/>
            <w:lang w:val="en-US" w:eastAsia="zh-CN"/>
          </w:rPr>
          <w:t>自己</w:t>
        </w:r>
      </w:ins>
      <w:ins w:id="239" w:author="宁国云" w:date="2019-09-05T15:51:20Z">
        <w:r>
          <w:rPr>
            <w:rFonts w:hint="eastAsia"/>
            <w:lang w:val="en-US" w:eastAsia="zh-CN"/>
          </w:rPr>
          <w:t>修改</w:t>
        </w:r>
      </w:ins>
      <w:ins w:id="240" w:author="宁国云" w:date="2019-09-05T15:51:21Z">
        <w:r>
          <w:rPr>
            <w:rFonts w:hint="eastAsia"/>
            <w:lang w:val="en-US" w:eastAsia="zh-CN"/>
          </w:rPr>
          <w:t>也要</w:t>
        </w:r>
      </w:ins>
      <w:ins w:id="241" w:author="宁国云" w:date="2019-09-05T15:51:25Z">
        <w:r>
          <w:rPr>
            <w:rFonts w:hint="eastAsia"/>
            <w:lang w:val="en-US" w:eastAsia="zh-CN"/>
          </w:rPr>
          <w:t>权限</w:t>
        </w:r>
      </w:ins>
    </w:p>
    <w:p>
      <w:pPr>
        <w:pStyle w:val="3"/>
      </w:pPr>
      <w:bookmarkStart w:id="21" w:name="_Toc11105"/>
      <w:r>
        <w:rPr>
          <w:rFonts w:hint="eastAsia"/>
        </w:rPr>
        <w:t>软件参数定义</w:t>
      </w:r>
      <w:bookmarkEnd w:id="21"/>
    </w:p>
    <w:p>
      <w:pPr>
        <w:pStyle w:val="11"/>
        <w:widowControl/>
        <w:spacing w:line="360" w:lineRule="auto"/>
        <w:ind w:firstLine="480" w:firstLineChars="200"/>
        <w:rPr>
          <w:ins w:id="242" w:author="liugj" w:date="2019-09-04T11:53:52Z"/>
          <w:rFonts w:hint="eastAsia"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软件信息配置用于设置软件环境信息等，包括算法卡的配置参数，平台信息参数等等，软件信息配置表如下表所示：</w:t>
      </w:r>
    </w:p>
    <w:p>
      <w:pPr>
        <w:pStyle w:val="11"/>
        <w:widowControl/>
        <w:spacing w:line="360" w:lineRule="auto"/>
        <w:ind w:firstLine="480" w:firstLineChars="200"/>
        <w:rPr>
          <w:ins w:id="243" w:author="liugj" w:date="2019-09-04T11:55:59Z"/>
          <w:rFonts w:hint="eastAsia" w:ascii="Arial" w:cs="Arial"/>
          <w:color w:val="000000" w:themeColor="text1"/>
          <w:szCs w:val="24"/>
          <w:lang w:val="en-US" w:eastAsia="zh-CN"/>
          <w14:textFill>
            <w14:solidFill>
              <w14:schemeClr w14:val="tx1"/>
            </w14:solidFill>
          </w14:textFill>
        </w:rPr>
      </w:pPr>
      <w:ins w:id="244" w:author="liugj" w:date="2019-09-04T11:54:27Z">
        <w:r>
          <w:rPr>
            <w:rFonts w:hint="eastAsia" w:ascii="Arial" w:cs="Arial"/>
            <w:color w:val="000000" w:themeColor="text1"/>
            <w:szCs w:val="24"/>
            <w14:textFill>
              <w14:solidFill>
                <w14:schemeClr w14:val="tx1"/>
              </w14:solidFill>
            </w14:textFill>
          </w:rPr>
          <w:t>软件环境配置参数</w:t>
        </w:r>
      </w:ins>
      <w:ins w:id="245" w:author="liugj" w:date="2019-09-04T11:54:28Z">
        <w:r>
          <w:rPr>
            <w:rFonts w:hint="eastAsia" w:ascii="Arial" w:cs="Arial"/>
            <w:color w:val="000000" w:themeColor="text1"/>
            <w:szCs w:val="24"/>
            <w:lang w:eastAsia="zh-CN"/>
            <w14:textFill>
              <w14:solidFill>
                <w14:schemeClr w14:val="tx1"/>
              </w14:solidFill>
            </w14:textFill>
          </w:rPr>
          <w:t>：</w:t>
        </w:r>
      </w:ins>
      <w:ins w:id="246" w:author="liugj" w:date="2019-09-04T11:54:30Z">
        <w:r>
          <w:rPr>
            <w:rFonts w:hint="eastAsia" w:ascii="Arial" w:cs="Arial"/>
            <w:color w:val="000000" w:themeColor="text1"/>
            <w:szCs w:val="24"/>
            <w:lang w:val="en-US" w:eastAsia="zh-CN"/>
            <w14:textFill>
              <w14:solidFill>
                <w14:schemeClr w14:val="tx1"/>
              </w14:solidFill>
            </w14:textFill>
          </w:rPr>
          <w:t>涉及</w:t>
        </w:r>
      </w:ins>
      <w:ins w:id="247" w:author="liugj" w:date="2019-09-04T11:54:32Z">
        <w:r>
          <w:rPr>
            <w:rFonts w:hint="eastAsia" w:ascii="Arial" w:cs="Arial"/>
            <w:color w:val="000000" w:themeColor="text1"/>
            <w:szCs w:val="24"/>
            <w:lang w:val="en-US" w:eastAsia="zh-CN"/>
            <w14:textFill>
              <w14:solidFill>
                <w14:schemeClr w14:val="tx1"/>
              </w14:solidFill>
            </w14:textFill>
          </w:rPr>
          <w:t>到</w:t>
        </w:r>
      </w:ins>
      <w:ins w:id="248" w:author="liugj" w:date="2019-09-04T11:54:33Z">
        <w:r>
          <w:rPr>
            <w:rFonts w:hint="eastAsia" w:ascii="Arial" w:cs="Arial"/>
            <w:color w:val="000000" w:themeColor="text1"/>
            <w:szCs w:val="24"/>
            <w:lang w:val="en-US" w:eastAsia="zh-CN"/>
            <w14:textFill>
              <w14:solidFill>
                <w14:schemeClr w14:val="tx1"/>
              </w14:solidFill>
            </w14:textFill>
          </w:rPr>
          <w:t>哪些</w:t>
        </w:r>
      </w:ins>
      <w:ins w:id="249" w:author="liugj" w:date="2019-09-04T11:54:35Z">
        <w:r>
          <w:rPr>
            <w:rFonts w:hint="eastAsia" w:ascii="Arial" w:cs="Arial"/>
            <w:color w:val="000000" w:themeColor="text1"/>
            <w:szCs w:val="24"/>
            <w:lang w:val="en-US" w:eastAsia="zh-CN"/>
            <w14:textFill>
              <w14:solidFill>
                <w14:schemeClr w14:val="tx1"/>
              </w14:solidFill>
            </w14:textFill>
          </w:rPr>
          <w:t>参数，</w:t>
        </w:r>
      </w:ins>
      <w:ins w:id="250" w:author="liugj" w:date="2019-09-04T11:55:27Z">
        <w:r>
          <w:rPr>
            <w:rFonts w:hint="eastAsia" w:ascii="Arial" w:cs="Arial"/>
            <w:color w:val="000000" w:themeColor="text1"/>
            <w:szCs w:val="24"/>
            <w:lang w:val="en-US" w:eastAsia="zh-CN"/>
            <w14:textFill>
              <w14:solidFill>
                <w14:schemeClr w14:val="tx1"/>
              </w14:solidFill>
            </w14:textFill>
          </w:rPr>
          <w:t>得</w:t>
        </w:r>
      </w:ins>
      <w:ins w:id="251" w:author="liugj" w:date="2019-09-04T11:55:29Z">
        <w:r>
          <w:rPr>
            <w:rFonts w:hint="eastAsia" w:ascii="Arial" w:cs="Arial"/>
            <w:color w:val="000000" w:themeColor="text1"/>
            <w:szCs w:val="24"/>
            <w:lang w:val="en-US" w:eastAsia="zh-CN"/>
            <w14:textFill>
              <w14:solidFill>
                <w14:schemeClr w14:val="tx1"/>
              </w14:solidFill>
            </w14:textFill>
          </w:rPr>
          <w:t>给</w:t>
        </w:r>
      </w:ins>
      <w:ins w:id="252" w:author="liugj" w:date="2019-09-04T11:55:44Z">
        <w:r>
          <w:rPr>
            <w:rFonts w:hint="eastAsia" w:ascii="Arial" w:cs="Arial"/>
            <w:color w:val="000000" w:themeColor="text1"/>
            <w:szCs w:val="24"/>
            <w:lang w:val="en-US" w:eastAsia="zh-CN"/>
            <w14:textFill>
              <w14:solidFill>
                <w14:schemeClr w14:val="tx1"/>
              </w14:solidFill>
            </w14:textFill>
          </w:rPr>
          <w:t>限</w:t>
        </w:r>
      </w:ins>
      <w:ins w:id="253" w:author="liugj" w:date="2019-09-04T11:55:48Z">
        <w:r>
          <w:rPr>
            <w:rFonts w:hint="eastAsia" w:ascii="Arial" w:cs="Arial"/>
            <w:color w:val="000000" w:themeColor="text1"/>
            <w:szCs w:val="24"/>
            <w:lang w:val="en-US" w:eastAsia="zh-CN"/>
            <w14:textFill>
              <w14:solidFill>
                <w14:schemeClr w14:val="tx1"/>
              </w14:solidFill>
            </w14:textFill>
          </w:rPr>
          <w:t>定</w:t>
        </w:r>
      </w:ins>
      <w:ins w:id="254" w:author="liugj" w:date="2019-09-04T11:55:50Z">
        <w:r>
          <w:rPr>
            <w:rFonts w:hint="eastAsia" w:ascii="Arial" w:cs="Arial"/>
            <w:color w:val="000000" w:themeColor="text1"/>
            <w:szCs w:val="24"/>
            <w:lang w:val="en-US" w:eastAsia="zh-CN"/>
            <w14:textFill>
              <w14:solidFill>
                <w14:schemeClr w14:val="tx1"/>
              </w14:solidFill>
            </w14:textFill>
          </w:rPr>
          <w:t>范围</w:t>
        </w:r>
      </w:ins>
    </w:p>
    <w:p>
      <w:pPr>
        <w:pStyle w:val="11"/>
        <w:widowControl/>
        <w:spacing w:line="360" w:lineRule="auto"/>
        <w:ind w:firstLine="480" w:firstLineChars="200"/>
        <w:rPr>
          <w:ins w:id="255" w:author="liugj" w:date="2019-09-04T11:56:51Z"/>
          <w:rFonts w:hint="eastAsia" w:ascii="Arial" w:cs="Arial"/>
          <w:color w:val="000000" w:themeColor="text1"/>
          <w:szCs w:val="24"/>
          <w:lang w:val="en-US" w:eastAsia="zh-CN"/>
          <w14:textFill>
            <w14:solidFill>
              <w14:schemeClr w14:val="tx1"/>
            </w14:solidFill>
          </w14:textFill>
        </w:rPr>
      </w:pPr>
      <w:ins w:id="256" w:author="liugj" w:date="2019-09-04T11:56:07Z">
        <w:r>
          <w:rPr>
            <w:rFonts w:hint="eastAsia" w:ascii="Arial" w:cs="Arial"/>
            <w:color w:val="000000" w:themeColor="text1"/>
            <w:szCs w:val="24"/>
            <w14:textFill>
              <w14:solidFill>
                <w14:schemeClr w14:val="tx1"/>
              </w14:solidFill>
            </w14:textFill>
          </w:rPr>
          <w:t>算法卡参数</w:t>
        </w:r>
      </w:ins>
      <w:ins w:id="257" w:author="liugj" w:date="2019-09-04T11:56:08Z">
        <w:r>
          <w:rPr>
            <w:rFonts w:hint="eastAsia" w:ascii="Arial" w:cs="Arial"/>
            <w:color w:val="000000" w:themeColor="text1"/>
            <w:szCs w:val="24"/>
            <w:lang w:eastAsia="zh-CN"/>
            <w14:textFill>
              <w14:solidFill>
                <w14:schemeClr w14:val="tx1"/>
              </w14:solidFill>
            </w14:textFill>
          </w:rPr>
          <w:t>：</w:t>
        </w:r>
      </w:ins>
      <w:ins w:id="258" w:author="liugj" w:date="2019-09-04T11:56:15Z">
        <w:r>
          <w:rPr>
            <w:rFonts w:hint="eastAsia" w:ascii="Arial" w:cs="Arial"/>
            <w:color w:val="000000" w:themeColor="text1"/>
            <w:szCs w:val="24"/>
            <w:lang w:val="en-US" w:eastAsia="zh-CN"/>
            <w14:textFill>
              <w14:solidFill>
                <w14:schemeClr w14:val="tx1"/>
              </w14:solidFill>
            </w14:textFill>
          </w:rPr>
          <w:t>涉及到哪些参数，得给限定范围</w:t>
        </w:r>
      </w:ins>
    </w:p>
    <w:p>
      <w:pPr>
        <w:pStyle w:val="11"/>
        <w:widowControl/>
        <w:spacing w:line="360" w:lineRule="auto"/>
        <w:ind w:firstLine="480" w:firstLineChars="200"/>
        <w:rPr>
          <w:ins w:id="259" w:author="liugj" w:date="2019-09-04T11:58:09Z"/>
          <w:rFonts w:hint="eastAsia" w:ascii="Arial" w:cs="Arial"/>
          <w:color w:val="000000" w:themeColor="text1"/>
          <w:szCs w:val="24"/>
          <w:lang w:val="en-US" w:eastAsia="zh-CN"/>
          <w14:textFill>
            <w14:solidFill>
              <w14:schemeClr w14:val="tx1"/>
            </w14:solidFill>
          </w14:textFill>
        </w:rPr>
      </w:pPr>
      <w:ins w:id="260" w:author="liugj" w:date="2019-09-04T11:56:52Z">
        <w:r>
          <w:rPr>
            <w:rFonts w:hint="eastAsia" w:ascii="Arial" w:cs="Arial"/>
            <w:color w:val="000000" w:themeColor="text1"/>
            <w:szCs w:val="24"/>
            <w14:textFill>
              <w14:solidFill>
                <w14:schemeClr w14:val="tx1"/>
              </w14:solidFill>
            </w14:textFill>
          </w:rPr>
          <w:t>数据滤波器</w:t>
        </w:r>
      </w:ins>
      <w:ins w:id="261" w:author="liugj" w:date="2019-09-04T11:56:54Z">
        <w:r>
          <w:rPr>
            <w:rFonts w:hint="eastAsia" w:ascii="Arial" w:cs="Arial"/>
            <w:color w:val="000000" w:themeColor="text1"/>
            <w:szCs w:val="24"/>
            <w:lang w:eastAsia="zh-CN"/>
            <w14:textFill>
              <w14:solidFill>
                <w14:schemeClr w14:val="tx1"/>
              </w14:solidFill>
            </w14:textFill>
          </w:rPr>
          <w:t>：</w:t>
        </w:r>
      </w:ins>
      <w:ins w:id="262" w:author="liugj" w:date="2019-09-04T11:57:04Z">
        <w:r>
          <w:rPr>
            <w:rFonts w:hint="eastAsia" w:ascii="Arial" w:cs="Arial"/>
            <w:color w:val="000000" w:themeColor="text1"/>
            <w:szCs w:val="24"/>
            <w:lang w:val="en-US" w:eastAsia="zh-CN"/>
            <w14:textFill>
              <w14:solidFill>
                <w14:schemeClr w14:val="tx1"/>
              </w14:solidFill>
            </w14:textFill>
          </w:rPr>
          <w:t>是</w:t>
        </w:r>
      </w:ins>
      <w:ins w:id="263" w:author="liugj" w:date="2019-09-04T11:57:05Z">
        <w:r>
          <w:rPr>
            <w:rFonts w:hint="eastAsia" w:ascii="Arial" w:cs="Arial"/>
            <w:color w:val="000000" w:themeColor="text1"/>
            <w:szCs w:val="24"/>
            <w:lang w:val="en-US" w:eastAsia="zh-CN"/>
            <w14:textFill>
              <w14:solidFill>
                <w14:schemeClr w14:val="tx1"/>
              </w14:solidFill>
            </w14:textFill>
          </w:rPr>
          <w:t>啥？</w:t>
        </w:r>
      </w:ins>
      <w:ins w:id="264" w:author="liugj" w:date="2019-09-04T11:57:08Z">
        <w:r>
          <w:rPr>
            <w:rFonts w:hint="eastAsia" w:ascii="Arial" w:cs="Arial"/>
            <w:color w:val="000000" w:themeColor="text1"/>
            <w:szCs w:val="24"/>
            <w:lang w:val="en-US" w:eastAsia="zh-CN"/>
            <w14:textFill>
              <w14:solidFill>
                <w14:schemeClr w14:val="tx1"/>
              </w14:solidFill>
            </w14:textFill>
          </w:rPr>
          <w:t>有</w:t>
        </w:r>
      </w:ins>
      <w:ins w:id="265" w:author="liugj" w:date="2019-09-04T11:57:09Z">
        <w:r>
          <w:rPr>
            <w:rFonts w:hint="eastAsia" w:ascii="Arial" w:cs="Arial"/>
            <w:color w:val="000000" w:themeColor="text1"/>
            <w:szCs w:val="24"/>
            <w:lang w:val="en-US" w:eastAsia="zh-CN"/>
            <w14:textFill>
              <w14:solidFill>
                <w14:schemeClr w14:val="tx1"/>
              </w14:solidFill>
            </w14:textFill>
          </w:rPr>
          <w:t>啥</w:t>
        </w:r>
      </w:ins>
      <w:ins w:id="266" w:author="liugj" w:date="2019-09-04T11:57:10Z">
        <w:r>
          <w:rPr>
            <w:rFonts w:hint="eastAsia" w:ascii="Arial" w:cs="Arial"/>
            <w:color w:val="000000" w:themeColor="text1"/>
            <w:szCs w:val="24"/>
            <w:lang w:val="en-US" w:eastAsia="zh-CN"/>
            <w14:textFill>
              <w14:solidFill>
                <w14:schemeClr w14:val="tx1"/>
              </w14:solidFill>
            </w14:textFill>
          </w:rPr>
          <w:t>参数</w:t>
        </w:r>
      </w:ins>
      <w:ins w:id="267" w:author="liugj" w:date="2019-09-04T11:57:18Z">
        <w:r>
          <w:rPr>
            <w:rFonts w:hint="eastAsia" w:ascii="Arial" w:cs="Arial"/>
            <w:color w:val="000000" w:themeColor="text1"/>
            <w:szCs w:val="24"/>
            <w:lang w:val="en-US" w:eastAsia="zh-CN"/>
            <w14:textFill>
              <w14:solidFill>
                <w14:schemeClr w14:val="tx1"/>
              </w14:solidFill>
            </w14:textFill>
          </w:rPr>
          <w:t>。</w:t>
        </w:r>
      </w:ins>
      <w:ins w:id="268" w:author="liugj" w:date="2019-09-04T11:57:22Z">
        <w:r>
          <w:rPr>
            <w:rFonts w:hint="eastAsia" w:ascii="Arial" w:cs="Arial"/>
            <w:color w:val="000000" w:themeColor="text1"/>
            <w:szCs w:val="24"/>
            <w:lang w:val="en-US" w:eastAsia="zh-CN"/>
            <w14:textFill>
              <w14:solidFill>
                <w14:schemeClr w14:val="tx1"/>
              </w14:solidFill>
            </w14:textFill>
          </w:rPr>
          <w:t>支持</w:t>
        </w:r>
      </w:ins>
      <w:ins w:id="269" w:author="liugj" w:date="2019-09-04T11:57:23Z">
        <w:r>
          <w:rPr>
            <w:rFonts w:hint="eastAsia" w:ascii="Arial" w:cs="Arial"/>
            <w:color w:val="000000" w:themeColor="text1"/>
            <w:szCs w:val="24"/>
            <w:lang w:val="en-US" w:eastAsia="zh-CN"/>
            <w14:textFill>
              <w14:solidFill>
                <w14:schemeClr w14:val="tx1"/>
              </w14:solidFill>
            </w14:textFill>
          </w:rPr>
          <w:t>修改</w:t>
        </w:r>
      </w:ins>
      <w:ins w:id="270" w:author="liugj" w:date="2019-09-04T11:57:24Z">
        <w:r>
          <w:rPr>
            <w:rFonts w:hint="eastAsia" w:ascii="Arial" w:cs="Arial"/>
            <w:color w:val="000000" w:themeColor="text1"/>
            <w:szCs w:val="24"/>
            <w:lang w:val="en-US" w:eastAsia="zh-CN"/>
            <w14:textFill>
              <w14:solidFill>
                <w14:schemeClr w14:val="tx1"/>
              </w14:solidFill>
            </w14:textFill>
          </w:rPr>
          <w:t>的</w:t>
        </w:r>
      </w:ins>
      <w:ins w:id="271" w:author="liugj" w:date="2019-09-04T11:57:25Z">
        <w:r>
          <w:rPr>
            <w:rFonts w:hint="eastAsia" w:ascii="Arial" w:cs="Arial"/>
            <w:color w:val="000000" w:themeColor="text1"/>
            <w:szCs w:val="24"/>
            <w:lang w:val="en-US" w:eastAsia="zh-CN"/>
            <w14:textFill>
              <w14:solidFill>
                <w14:schemeClr w14:val="tx1"/>
              </w14:solidFill>
            </w14:textFill>
          </w:rPr>
          <w:t>参数，</w:t>
        </w:r>
      </w:ins>
      <w:ins w:id="272" w:author="liugj" w:date="2019-09-04T11:57:27Z">
        <w:r>
          <w:rPr>
            <w:rFonts w:hint="eastAsia" w:ascii="Arial" w:cs="Arial"/>
            <w:color w:val="000000" w:themeColor="text1"/>
            <w:szCs w:val="24"/>
            <w:lang w:val="en-US" w:eastAsia="zh-CN"/>
            <w14:textFill>
              <w14:solidFill>
                <w14:schemeClr w14:val="tx1"/>
              </w14:solidFill>
            </w14:textFill>
          </w:rPr>
          <w:t>修</w:t>
        </w:r>
      </w:ins>
      <w:ins w:id="273" w:author="liugj" w:date="2019-09-04T11:57:28Z">
        <w:r>
          <w:rPr>
            <w:rFonts w:hint="eastAsia" w:ascii="Arial" w:cs="Arial"/>
            <w:color w:val="000000" w:themeColor="text1"/>
            <w:szCs w:val="24"/>
            <w:lang w:val="en-US" w:eastAsia="zh-CN"/>
            <w14:textFill>
              <w14:solidFill>
                <w14:schemeClr w14:val="tx1"/>
              </w14:solidFill>
            </w14:textFill>
          </w:rPr>
          <w:t>改后</w:t>
        </w:r>
      </w:ins>
      <w:ins w:id="274" w:author="liugj" w:date="2019-09-04T11:57:31Z">
        <w:r>
          <w:rPr>
            <w:rFonts w:hint="eastAsia" w:ascii="Arial" w:cs="Arial"/>
            <w:color w:val="000000" w:themeColor="text1"/>
            <w:szCs w:val="24"/>
            <w:lang w:val="en-US" w:eastAsia="zh-CN"/>
            <w14:textFill>
              <w14:solidFill>
                <w14:schemeClr w14:val="tx1"/>
              </w14:solidFill>
            </w14:textFill>
          </w:rPr>
          <w:t>保存</w:t>
        </w:r>
      </w:ins>
      <w:ins w:id="275" w:author="liugj" w:date="2019-09-04T11:57:32Z">
        <w:r>
          <w:rPr>
            <w:rFonts w:hint="eastAsia" w:ascii="Arial" w:cs="Arial"/>
            <w:color w:val="000000" w:themeColor="text1"/>
            <w:szCs w:val="24"/>
            <w:lang w:val="en-US" w:eastAsia="zh-CN"/>
            <w14:textFill>
              <w14:solidFill>
                <w14:schemeClr w14:val="tx1"/>
              </w14:solidFill>
            </w14:textFill>
          </w:rPr>
          <w:t>在</w:t>
        </w:r>
      </w:ins>
      <w:ins w:id="276" w:author="liugj" w:date="2019-09-04T11:57:33Z">
        <w:r>
          <w:rPr>
            <w:rFonts w:hint="eastAsia" w:ascii="Arial" w:cs="Arial"/>
            <w:color w:val="000000" w:themeColor="text1"/>
            <w:szCs w:val="24"/>
            <w:lang w:val="en-US" w:eastAsia="zh-CN"/>
            <w14:textFill>
              <w14:solidFill>
                <w14:schemeClr w14:val="tx1"/>
              </w14:solidFill>
            </w14:textFill>
          </w:rPr>
          <w:t>哪里</w:t>
        </w:r>
      </w:ins>
      <w:ins w:id="277" w:author="liugj" w:date="2019-09-04T11:57:37Z">
        <w:r>
          <w:rPr>
            <w:rFonts w:hint="eastAsia" w:ascii="Arial" w:cs="Arial"/>
            <w:color w:val="000000" w:themeColor="text1"/>
            <w:szCs w:val="24"/>
            <w:lang w:val="en-US" w:eastAsia="zh-CN"/>
            <w14:textFill>
              <w14:solidFill>
                <w14:schemeClr w14:val="tx1"/>
              </w14:solidFill>
            </w14:textFill>
          </w:rPr>
          <w:t>？</w:t>
        </w:r>
      </w:ins>
      <w:ins w:id="278" w:author="liugj" w:date="2019-09-04T11:57:40Z">
        <w:r>
          <w:rPr>
            <w:rFonts w:hint="eastAsia" w:ascii="Arial" w:cs="Arial"/>
            <w:color w:val="000000" w:themeColor="text1"/>
            <w:szCs w:val="24"/>
            <w:lang w:val="en-US" w:eastAsia="zh-CN"/>
            <w14:textFill>
              <w14:solidFill>
                <w14:schemeClr w14:val="tx1"/>
              </w14:solidFill>
            </w14:textFill>
          </w:rPr>
          <w:t>保存</w:t>
        </w:r>
      </w:ins>
      <w:ins w:id="279" w:author="liugj" w:date="2019-09-04T11:58:01Z">
        <w:r>
          <w:rPr>
            <w:rFonts w:hint="eastAsia" w:ascii="Arial" w:cs="Arial"/>
            <w:color w:val="000000" w:themeColor="text1"/>
            <w:szCs w:val="24"/>
            <w:lang w:val="en-US" w:eastAsia="zh-CN"/>
            <w14:textFill>
              <w14:solidFill>
                <w14:schemeClr w14:val="tx1"/>
              </w14:solidFill>
            </w14:textFill>
          </w:rPr>
          <w:tab/>
        </w:r>
      </w:ins>
      <w:ins w:id="280" w:author="liugj" w:date="2019-09-04T11:57:40Z">
        <w:r>
          <w:rPr>
            <w:rFonts w:hint="eastAsia" w:ascii="Arial" w:cs="Arial"/>
            <w:color w:val="000000" w:themeColor="text1"/>
            <w:szCs w:val="24"/>
            <w:lang w:val="en-US" w:eastAsia="zh-CN"/>
            <w14:textFill>
              <w14:solidFill>
                <w14:schemeClr w14:val="tx1"/>
              </w14:solidFill>
            </w14:textFill>
          </w:rPr>
          <w:t>到</w:t>
        </w:r>
      </w:ins>
      <w:ins w:id="281" w:author="liugj" w:date="2019-09-04T11:57:43Z">
        <w:r>
          <w:rPr>
            <w:rFonts w:hint="eastAsia" w:ascii="Arial" w:cs="Arial"/>
            <w:color w:val="000000" w:themeColor="text1"/>
            <w:szCs w:val="24"/>
            <w:lang w:val="en-US" w:eastAsia="zh-CN"/>
            <w14:textFill>
              <w14:solidFill>
                <w14:schemeClr w14:val="tx1"/>
              </w14:solidFill>
            </w14:textFill>
          </w:rPr>
          <w:t>算</w:t>
        </w:r>
      </w:ins>
      <w:ins w:id="282" w:author="liugj" w:date="2019-09-04T11:57:46Z">
        <w:r>
          <w:rPr>
            <w:rFonts w:hint="eastAsia" w:ascii="Arial" w:cs="Arial"/>
            <w:color w:val="000000" w:themeColor="text1"/>
            <w:szCs w:val="24"/>
            <w:lang w:val="en-US" w:eastAsia="zh-CN"/>
            <w14:textFill>
              <w14:solidFill>
                <w14:schemeClr w14:val="tx1"/>
              </w14:solidFill>
            </w14:textFill>
          </w:rPr>
          <w:t>法</w:t>
        </w:r>
      </w:ins>
      <w:ins w:id="283" w:author="liugj" w:date="2019-09-04T11:57:47Z">
        <w:r>
          <w:rPr>
            <w:rFonts w:hint="eastAsia" w:ascii="Arial" w:cs="Arial"/>
            <w:color w:val="000000" w:themeColor="text1"/>
            <w:szCs w:val="24"/>
            <w:lang w:val="en-US" w:eastAsia="zh-CN"/>
            <w14:textFill>
              <w14:solidFill>
                <w14:schemeClr w14:val="tx1"/>
              </w14:solidFill>
            </w14:textFill>
          </w:rPr>
          <w:t>卡</w:t>
        </w:r>
      </w:ins>
      <w:ins w:id="284" w:author="liugj" w:date="2019-09-04T11:57:48Z">
        <w:r>
          <w:rPr>
            <w:rFonts w:hint="eastAsia" w:ascii="Arial" w:cs="Arial"/>
            <w:color w:val="000000" w:themeColor="text1"/>
            <w:szCs w:val="24"/>
            <w:lang w:val="en-US" w:eastAsia="zh-CN"/>
            <w14:textFill>
              <w14:solidFill>
                <w14:schemeClr w14:val="tx1"/>
              </w14:solidFill>
            </w14:textFill>
          </w:rPr>
          <w:t>？</w:t>
        </w:r>
      </w:ins>
    </w:p>
    <w:p>
      <w:pPr>
        <w:pStyle w:val="11"/>
        <w:widowControl/>
        <w:spacing w:line="360" w:lineRule="auto"/>
        <w:ind w:firstLine="480" w:firstLineChars="200"/>
        <w:rPr>
          <w:ins w:id="285" w:author="宁国云" w:date="2019-09-05T15:51:55Z"/>
          <w:rFonts w:hint="eastAsia" w:ascii="Arial" w:cs="Arial"/>
          <w:color w:val="000000" w:themeColor="text1"/>
          <w:szCs w:val="24"/>
          <w:lang w:val="en-US" w:eastAsia="zh-CN"/>
          <w14:textFill>
            <w14:solidFill>
              <w14:schemeClr w14:val="tx1"/>
            </w14:solidFill>
          </w14:textFill>
        </w:rPr>
      </w:pPr>
      <w:ins w:id="286" w:author="liugj" w:date="2019-09-04T11:58:10Z">
        <w:r>
          <w:rPr>
            <w:rFonts w:hint="eastAsia" w:ascii="Arial" w:cs="Arial"/>
            <w:color w:val="000000" w:themeColor="text1"/>
            <w:szCs w:val="24"/>
            <w14:textFill>
              <w14:solidFill>
                <w14:schemeClr w14:val="tx1"/>
              </w14:solidFill>
            </w14:textFill>
          </w:rPr>
          <w:t>报表参数配置</w:t>
        </w:r>
      </w:ins>
      <w:ins w:id="287" w:author="liugj" w:date="2019-09-04T11:58:12Z">
        <w:r>
          <w:rPr>
            <w:rFonts w:hint="eastAsia" w:ascii="Arial" w:cs="Arial"/>
            <w:color w:val="000000" w:themeColor="text1"/>
            <w:szCs w:val="24"/>
            <w:lang w:eastAsia="zh-CN"/>
            <w14:textFill>
              <w14:solidFill>
                <w14:schemeClr w14:val="tx1"/>
              </w14:solidFill>
            </w14:textFill>
          </w:rPr>
          <w:t>：</w:t>
        </w:r>
      </w:ins>
      <w:ins w:id="288" w:author="liugj" w:date="2019-09-04T11:58:20Z">
        <w:r>
          <w:rPr>
            <w:rFonts w:hint="eastAsia" w:ascii="Arial" w:cs="Arial"/>
            <w:color w:val="000000" w:themeColor="text1"/>
            <w:szCs w:val="24"/>
            <w:lang w:val="en-US" w:eastAsia="zh-CN"/>
            <w14:textFill>
              <w14:solidFill>
                <w14:schemeClr w14:val="tx1"/>
              </w14:solidFill>
            </w14:textFill>
          </w:rPr>
          <w:t>有啥参数</w:t>
        </w:r>
      </w:ins>
      <w:ins w:id="289" w:author="liugj" w:date="2019-09-04T11:58:27Z">
        <w:r>
          <w:rPr>
            <w:rFonts w:hint="eastAsia" w:ascii="Arial" w:cs="Arial"/>
            <w:color w:val="000000" w:themeColor="text1"/>
            <w:szCs w:val="24"/>
            <w:lang w:val="en-US" w:eastAsia="zh-CN"/>
            <w14:textFill>
              <w14:solidFill>
                <w14:schemeClr w14:val="tx1"/>
              </w14:solidFill>
            </w14:textFill>
          </w:rPr>
          <w:t>？</w:t>
        </w:r>
      </w:ins>
      <w:ins w:id="290" w:author="liugj" w:date="2019-09-04T11:58:33Z">
        <w:r>
          <w:rPr>
            <w:rFonts w:hint="eastAsia" w:ascii="Arial" w:cs="Arial"/>
            <w:color w:val="000000" w:themeColor="text1"/>
            <w:szCs w:val="24"/>
            <w:lang w:val="en-US" w:eastAsia="zh-CN"/>
            <w14:textFill>
              <w14:solidFill>
                <w14:schemeClr w14:val="tx1"/>
              </w14:solidFill>
            </w14:textFill>
          </w:rPr>
          <w:t>是</w:t>
        </w:r>
      </w:ins>
      <w:ins w:id="291" w:author="liugj" w:date="2019-09-04T11:58:34Z">
        <w:r>
          <w:rPr>
            <w:rFonts w:hint="eastAsia" w:ascii="Arial" w:cs="Arial"/>
            <w:color w:val="000000" w:themeColor="text1"/>
            <w:szCs w:val="24"/>
            <w:lang w:val="en-US" w:eastAsia="zh-CN"/>
            <w14:textFill>
              <w14:solidFill>
                <w14:schemeClr w14:val="tx1"/>
              </w14:solidFill>
            </w14:textFill>
          </w:rPr>
          <w:t>能</w:t>
        </w:r>
      </w:ins>
      <w:ins w:id="292" w:author="liugj" w:date="2019-09-04T11:58:54Z">
        <w:r>
          <w:rPr>
            <w:rFonts w:hint="eastAsia" w:ascii="Arial" w:cs="Arial"/>
            <w:color w:val="000000" w:themeColor="text1"/>
            <w:szCs w:val="24"/>
            <w:lang w:val="en-US" w:eastAsia="zh-CN"/>
            <w14:textFill>
              <w14:solidFill>
                <w14:schemeClr w14:val="tx1"/>
              </w14:solidFill>
            </w14:textFill>
          </w:rPr>
          <w:t>要</w:t>
        </w:r>
      </w:ins>
      <w:ins w:id="293" w:author="liugj" w:date="2019-09-04T11:58:56Z">
        <w:r>
          <w:rPr>
            <w:rFonts w:hint="eastAsia" w:ascii="Arial" w:cs="Arial"/>
            <w:color w:val="000000" w:themeColor="text1"/>
            <w:szCs w:val="24"/>
            <w:lang w:val="en-US" w:eastAsia="zh-CN"/>
            <w14:textFill>
              <w14:solidFill>
                <w14:schemeClr w14:val="tx1"/>
              </w14:solidFill>
            </w14:textFill>
          </w:rPr>
          <w:t>导出</w:t>
        </w:r>
      </w:ins>
      <w:ins w:id="294" w:author="liugj" w:date="2019-09-04T11:58:58Z">
        <w:r>
          <w:rPr>
            <w:rFonts w:hint="eastAsia" w:ascii="Arial" w:cs="Arial"/>
            <w:color w:val="000000" w:themeColor="text1"/>
            <w:szCs w:val="24"/>
            <w:lang w:val="en-US" w:eastAsia="zh-CN"/>
            <w14:textFill>
              <w14:solidFill>
                <w14:schemeClr w14:val="tx1"/>
              </w14:solidFill>
            </w14:textFill>
          </w:rPr>
          <w:t>报表</w:t>
        </w:r>
      </w:ins>
      <w:ins w:id="295" w:author="liugj" w:date="2019-09-04T11:59:16Z">
        <w:r>
          <w:rPr>
            <w:rFonts w:hint="eastAsia" w:ascii="Arial" w:cs="Arial"/>
            <w:color w:val="000000" w:themeColor="text1"/>
            <w:szCs w:val="24"/>
            <w:lang w:val="en-US" w:eastAsia="zh-CN"/>
            <w14:textFill>
              <w14:solidFill>
                <w14:schemeClr w14:val="tx1"/>
              </w14:solidFill>
            </w14:textFill>
          </w:rPr>
          <w:t>文</w:t>
        </w:r>
      </w:ins>
      <w:ins w:id="296" w:author="liugj" w:date="2019-09-04T11:59:17Z">
        <w:r>
          <w:rPr>
            <w:rFonts w:hint="eastAsia" w:ascii="Arial" w:cs="Arial"/>
            <w:color w:val="000000" w:themeColor="text1"/>
            <w:szCs w:val="24"/>
            <w:lang w:val="en-US" w:eastAsia="zh-CN"/>
            <w14:textFill>
              <w14:solidFill>
                <w14:schemeClr w14:val="tx1"/>
              </w14:solidFill>
            </w14:textFill>
          </w:rPr>
          <w:t>档</w:t>
        </w:r>
      </w:ins>
      <w:ins w:id="297" w:author="liugj" w:date="2019-09-04T11:59:18Z">
        <w:r>
          <w:rPr>
            <w:rFonts w:hint="eastAsia" w:ascii="Arial" w:cs="Arial"/>
            <w:color w:val="000000" w:themeColor="text1"/>
            <w:szCs w:val="24"/>
            <w:lang w:val="en-US" w:eastAsia="zh-CN"/>
            <w14:textFill>
              <w14:solidFill>
                <w14:schemeClr w14:val="tx1"/>
              </w14:solidFill>
            </w14:textFill>
          </w:rPr>
          <w:t>？</w:t>
        </w:r>
      </w:ins>
    </w:p>
    <w:p>
      <w:pPr>
        <w:pStyle w:val="11"/>
        <w:widowControl/>
        <w:spacing w:line="360" w:lineRule="auto"/>
        <w:ind w:firstLine="480" w:firstLineChars="200"/>
        <w:rPr>
          <w:ins w:id="298" w:author="liugj" w:date="2019-09-04T11:58:04Z"/>
          <w:rFonts w:hint="eastAsia" w:ascii="Arial" w:eastAsia="宋体" w:cs="Arial"/>
          <w:color w:val="000000" w:themeColor="text1"/>
          <w:szCs w:val="24"/>
          <w:lang w:val="en-US" w:eastAsia="zh-CN"/>
          <w14:textFill>
            <w14:solidFill>
              <w14:schemeClr w14:val="tx1"/>
            </w14:solidFill>
          </w14:textFill>
        </w:rPr>
      </w:pPr>
      <w:ins w:id="299" w:author="宁国云" w:date="2019-09-05T15:51:58Z">
        <w:r>
          <w:rPr>
            <w:rFonts w:hint="eastAsia" w:ascii="Arial" w:cs="Arial"/>
            <w:color w:val="000000" w:themeColor="text1"/>
            <w:szCs w:val="24"/>
            <w:lang w:val="en-US" w:eastAsia="zh-CN"/>
            <w14:textFill>
              <w14:solidFill>
                <w14:schemeClr w14:val="tx1"/>
              </w14:solidFill>
            </w14:textFill>
          </w:rPr>
          <w:t>答复</w:t>
        </w:r>
      </w:ins>
      <w:ins w:id="300" w:author="宁国云" w:date="2019-09-05T15:52:04Z">
        <w:r>
          <w:rPr>
            <w:rFonts w:hint="eastAsia" w:ascii="Arial" w:cs="Arial"/>
            <w:color w:val="000000" w:themeColor="text1"/>
            <w:szCs w:val="24"/>
            <w:lang w:val="en-US" w:eastAsia="zh-CN"/>
            <w14:textFill>
              <w14:solidFill>
                <w14:schemeClr w14:val="tx1"/>
              </w14:solidFill>
            </w14:textFill>
          </w:rPr>
          <w:t>：</w:t>
        </w:r>
      </w:ins>
      <w:ins w:id="301" w:author="宁国云" w:date="2019-09-05T15:52:05Z">
        <w:r>
          <w:rPr>
            <w:rFonts w:hint="eastAsia" w:ascii="Arial" w:cs="Arial"/>
            <w:color w:val="000000" w:themeColor="text1"/>
            <w:szCs w:val="24"/>
            <w:lang w:val="en-US" w:eastAsia="zh-CN"/>
            <w14:textFill>
              <w14:solidFill>
                <w14:schemeClr w14:val="tx1"/>
              </w14:solidFill>
            </w14:textFill>
          </w:rPr>
          <w:t>参数</w:t>
        </w:r>
      </w:ins>
      <w:ins w:id="302" w:author="宁国云" w:date="2019-09-05T15:52:11Z">
        <w:r>
          <w:rPr>
            <w:rFonts w:hint="eastAsia" w:ascii="Arial" w:cs="Arial"/>
            <w:color w:val="000000" w:themeColor="text1"/>
            <w:szCs w:val="24"/>
            <w:lang w:val="en-US" w:eastAsia="zh-CN"/>
            <w14:textFill>
              <w14:solidFill>
                <w14:schemeClr w14:val="tx1"/>
              </w14:solidFill>
            </w14:textFill>
          </w:rPr>
          <w:t>全部</w:t>
        </w:r>
      </w:ins>
      <w:ins w:id="303" w:author="宁国云" w:date="2019-09-05T15:52:13Z">
        <w:r>
          <w:rPr>
            <w:rFonts w:hint="eastAsia" w:ascii="Arial" w:cs="Arial"/>
            <w:color w:val="000000" w:themeColor="text1"/>
            <w:szCs w:val="24"/>
            <w:lang w:val="en-US" w:eastAsia="zh-CN"/>
            <w14:textFill>
              <w14:solidFill>
                <w14:schemeClr w14:val="tx1"/>
              </w14:solidFill>
            </w14:textFill>
          </w:rPr>
          <w:t>保存</w:t>
        </w:r>
      </w:ins>
      <w:ins w:id="304" w:author="宁国云" w:date="2019-09-05T15:52:15Z">
        <w:r>
          <w:rPr>
            <w:rFonts w:hint="eastAsia" w:ascii="Arial" w:cs="Arial"/>
            <w:color w:val="000000" w:themeColor="text1"/>
            <w:szCs w:val="24"/>
            <w:lang w:val="en-US" w:eastAsia="zh-CN"/>
            <w14:textFill>
              <w14:solidFill>
                <w14:schemeClr w14:val="tx1"/>
              </w14:solidFill>
            </w14:textFill>
          </w:rPr>
          <w:t>在</w:t>
        </w:r>
      </w:ins>
      <w:ins w:id="305" w:author="宁国云" w:date="2019-09-05T15:52:19Z">
        <w:r>
          <w:rPr>
            <w:rFonts w:hint="eastAsia" w:ascii="Arial" w:cs="Arial"/>
            <w:color w:val="000000" w:themeColor="text1"/>
            <w:szCs w:val="24"/>
            <w:lang w:val="en-US" w:eastAsia="zh-CN"/>
            <w14:textFill>
              <w14:solidFill>
                <w14:schemeClr w14:val="tx1"/>
              </w14:solidFill>
            </w14:textFill>
          </w:rPr>
          <w:t>后台</w:t>
        </w:r>
      </w:ins>
      <w:ins w:id="306" w:author="宁国云" w:date="2019-09-05T15:52:22Z">
        <w:r>
          <w:rPr>
            <w:rFonts w:hint="eastAsia" w:ascii="Arial" w:cs="Arial"/>
            <w:color w:val="000000" w:themeColor="text1"/>
            <w:szCs w:val="24"/>
            <w:lang w:val="en-US" w:eastAsia="zh-CN"/>
            <w14:textFill>
              <w14:solidFill>
                <w14:schemeClr w14:val="tx1"/>
              </w14:solidFill>
            </w14:textFill>
          </w:rPr>
          <w:t>数据</w:t>
        </w:r>
      </w:ins>
      <w:ins w:id="307" w:author="宁国云" w:date="2019-09-05T15:52:24Z">
        <w:r>
          <w:rPr>
            <w:rFonts w:hint="eastAsia" w:ascii="Arial" w:cs="Arial"/>
            <w:color w:val="000000" w:themeColor="text1"/>
            <w:szCs w:val="24"/>
            <w:lang w:val="en-US" w:eastAsia="zh-CN"/>
            <w14:textFill>
              <w14:solidFill>
                <w14:schemeClr w14:val="tx1"/>
              </w14:solidFill>
            </w14:textFill>
          </w:rPr>
          <w:t>库</w:t>
        </w:r>
      </w:ins>
      <w:ins w:id="308" w:author="宁国云" w:date="2019-09-05T15:52:26Z">
        <w:r>
          <w:rPr>
            <w:rFonts w:hint="eastAsia" w:ascii="Arial" w:cs="Arial"/>
            <w:color w:val="000000" w:themeColor="text1"/>
            <w:szCs w:val="24"/>
            <w:lang w:val="en-US" w:eastAsia="zh-CN"/>
            <w14:textFill>
              <w14:solidFill>
                <w14:schemeClr w14:val="tx1"/>
              </w14:solidFill>
            </w14:textFill>
          </w:rPr>
          <w:t>中，</w:t>
        </w:r>
      </w:ins>
      <w:ins w:id="309" w:author="宁国云" w:date="2019-09-05T15:53:05Z">
        <w:r>
          <w:rPr>
            <w:rFonts w:hint="eastAsia" w:ascii="Arial" w:cs="Arial"/>
            <w:color w:val="000000" w:themeColor="text1"/>
            <w:szCs w:val="24"/>
            <w:lang w:val="en-US" w:eastAsia="zh-CN"/>
            <w14:textFill>
              <w14:solidFill>
                <w14:schemeClr w14:val="tx1"/>
              </w14:solidFill>
            </w14:textFill>
          </w:rPr>
          <w:t>现在</w:t>
        </w:r>
      </w:ins>
      <w:ins w:id="310" w:author="宁国云" w:date="2019-09-05T15:53:07Z">
        <w:r>
          <w:rPr>
            <w:rFonts w:hint="eastAsia" w:ascii="Arial" w:cs="Arial"/>
            <w:color w:val="000000" w:themeColor="text1"/>
            <w:szCs w:val="24"/>
            <w:lang w:val="en-US" w:eastAsia="zh-CN"/>
            <w14:textFill>
              <w14:solidFill>
                <w14:schemeClr w14:val="tx1"/>
              </w14:solidFill>
            </w14:textFill>
          </w:rPr>
          <w:t>算法</w:t>
        </w:r>
      </w:ins>
      <w:ins w:id="311" w:author="宁国云" w:date="2019-09-05T15:53:09Z">
        <w:r>
          <w:rPr>
            <w:rFonts w:hint="eastAsia" w:ascii="Arial" w:cs="Arial"/>
            <w:color w:val="000000" w:themeColor="text1"/>
            <w:szCs w:val="24"/>
            <w:lang w:val="en-US" w:eastAsia="zh-CN"/>
            <w14:textFill>
              <w14:solidFill>
                <w14:schemeClr w14:val="tx1"/>
              </w14:solidFill>
            </w14:textFill>
          </w:rPr>
          <w:t>软件</w:t>
        </w:r>
      </w:ins>
      <w:ins w:id="312" w:author="宁国云" w:date="2019-09-05T15:53:10Z">
        <w:r>
          <w:rPr>
            <w:rFonts w:hint="eastAsia" w:ascii="Arial" w:cs="Arial"/>
            <w:color w:val="000000" w:themeColor="text1"/>
            <w:szCs w:val="24"/>
            <w:lang w:val="en-US" w:eastAsia="zh-CN"/>
            <w14:textFill>
              <w14:solidFill>
                <w14:schemeClr w14:val="tx1"/>
              </w14:solidFill>
            </w14:textFill>
          </w:rPr>
          <w:t>还</w:t>
        </w:r>
      </w:ins>
      <w:ins w:id="313" w:author="宁国云" w:date="2019-09-05T15:53:11Z">
        <w:r>
          <w:rPr>
            <w:rFonts w:hint="eastAsia" w:ascii="Arial" w:cs="Arial"/>
            <w:color w:val="000000" w:themeColor="text1"/>
            <w:szCs w:val="24"/>
            <w:lang w:val="en-US" w:eastAsia="zh-CN"/>
            <w14:textFill>
              <w14:solidFill>
                <w14:schemeClr w14:val="tx1"/>
              </w14:solidFill>
            </w14:textFill>
          </w:rPr>
          <w:t>没有</w:t>
        </w:r>
      </w:ins>
      <w:ins w:id="314" w:author="宁国云" w:date="2019-09-05T15:53:12Z">
        <w:r>
          <w:rPr>
            <w:rFonts w:hint="eastAsia" w:ascii="Arial" w:cs="Arial"/>
            <w:color w:val="000000" w:themeColor="text1"/>
            <w:szCs w:val="24"/>
            <w:lang w:val="en-US" w:eastAsia="zh-CN"/>
            <w14:textFill>
              <w14:solidFill>
                <w14:schemeClr w14:val="tx1"/>
              </w14:solidFill>
            </w14:textFill>
          </w:rPr>
          <w:t>在</w:t>
        </w:r>
      </w:ins>
      <w:ins w:id="315" w:author="宁国云" w:date="2019-09-05T15:53:17Z">
        <w:r>
          <w:rPr>
            <w:rFonts w:hint="eastAsia" w:ascii="Arial" w:cs="Arial"/>
            <w:color w:val="000000" w:themeColor="text1"/>
            <w:szCs w:val="24"/>
            <w:lang w:val="en-US" w:eastAsia="zh-CN"/>
            <w14:textFill>
              <w14:solidFill>
                <w14:schemeClr w14:val="tx1"/>
              </w14:solidFill>
            </w14:textFill>
          </w:rPr>
          <w:t>平台</w:t>
        </w:r>
      </w:ins>
      <w:ins w:id="316" w:author="宁国云" w:date="2019-09-05T15:53:18Z">
        <w:r>
          <w:rPr>
            <w:rFonts w:hint="eastAsia" w:ascii="Arial" w:cs="Arial"/>
            <w:color w:val="000000" w:themeColor="text1"/>
            <w:szCs w:val="24"/>
            <w:lang w:val="en-US" w:eastAsia="zh-CN"/>
            <w14:textFill>
              <w14:solidFill>
                <w14:schemeClr w14:val="tx1"/>
              </w14:solidFill>
            </w14:textFill>
          </w:rPr>
          <w:t>上</w:t>
        </w:r>
      </w:ins>
      <w:ins w:id="317" w:author="宁国云" w:date="2019-09-05T15:53:19Z">
        <w:r>
          <w:rPr>
            <w:rFonts w:hint="eastAsia" w:ascii="Arial" w:cs="Arial"/>
            <w:color w:val="000000" w:themeColor="text1"/>
            <w:szCs w:val="24"/>
            <w:lang w:val="en-US" w:eastAsia="zh-CN"/>
            <w14:textFill>
              <w14:solidFill>
                <w14:schemeClr w14:val="tx1"/>
              </w14:solidFill>
            </w14:textFill>
          </w:rPr>
          <w:t>跑</w:t>
        </w:r>
      </w:ins>
      <w:ins w:id="318" w:author="宁国云" w:date="2019-09-05T15:53:34Z">
        <w:r>
          <w:rPr>
            <w:rFonts w:hint="eastAsia" w:ascii="Arial" w:cs="Arial"/>
            <w:color w:val="000000" w:themeColor="text1"/>
            <w:szCs w:val="24"/>
            <w:lang w:val="en-US" w:eastAsia="zh-CN"/>
            <w14:textFill>
              <w14:solidFill>
                <w14:schemeClr w14:val="tx1"/>
              </w14:solidFill>
            </w14:textFill>
          </w:rPr>
          <w:t>所以</w:t>
        </w:r>
      </w:ins>
      <w:ins w:id="319" w:author="宁国云" w:date="2019-09-05T15:53:37Z">
        <w:r>
          <w:rPr>
            <w:rFonts w:hint="eastAsia" w:ascii="Arial" w:cs="Arial"/>
            <w:color w:val="000000" w:themeColor="text1"/>
            <w:szCs w:val="24"/>
            <w:lang w:val="en-US" w:eastAsia="zh-CN"/>
            <w14:textFill>
              <w14:solidFill>
                <w14:schemeClr w14:val="tx1"/>
              </w14:solidFill>
            </w14:textFill>
          </w:rPr>
          <w:t>没</w:t>
        </w:r>
      </w:ins>
      <w:ins w:id="320" w:author="宁国云" w:date="2019-09-05T15:53:40Z">
        <w:r>
          <w:rPr>
            <w:rFonts w:hint="eastAsia" w:ascii="Arial" w:cs="Arial"/>
            <w:color w:val="000000" w:themeColor="text1"/>
            <w:szCs w:val="24"/>
            <w:lang w:val="en-US" w:eastAsia="zh-CN"/>
            <w14:textFill>
              <w14:solidFill>
                <w14:schemeClr w14:val="tx1"/>
              </w14:solidFill>
            </w14:textFill>
          </w:rPr>
          <w:t>用到，</w:t>
        </w:r>
      </w:ins>
      <w:ins w:id="321" w:author="宁国云" w:date="2019-09-05T15:53:42Z">
        <w:r>
          <w:rPr>
            <w:rFonts w:hint="eastAsia" w:ascii="Arial" w:cs="Arial"/>
            <w:color w:val="000000" w:themeColor="text1"/>
            <w:szCs w:val="24"/>
            <w:lang w:val="en-US" w:eastAsia="zh-CN"/>
            <w14:textFill>
              <w14:solidFill>
                <w14:schemeClr w14:val="tx1"/>
              </w14:solidFill>
            </w14:textFill>
          </w:rPr>
          <w:t>未来</w:t>
        </w:r>
      </w:ins>
      <w:ins w:id="322" w:author="宁国云" w:date="2019-09-05T15:53:46Z">
        <w:r>
          <w:rPr>
            <w:rFonts w:hint="eastAsia" w:ascii="Arial" w:cs="Arial"/>
            <w:color w:val="000000" w:themeColor="text1"/>
            <w:szCs w:val="24"/>
            <w:lang w:val="en-US" w:eastAsia="zh-CN"/>
            <w14:textFill>
              <w14:solidFill>
                <w14:schemeClr w14:val="tx1"/>
              </w14:solidFill>
            </w14:textFill>
          </w:rPr>
          <w:t>跑</w:t>
        </w:r>
      </w:ins>
      <w:ins w:id="323" w:author="宁国云" w:date="2019-09-05T15:53:47Z">
        <w:r>
          <w:rPr>
            <w:rFonts w:hint="eastAsia" w:ascii="Arial" w:cs="Arial"/>
            <w:color w:val="000000" w:themeColor="text1"/>
            <w:szCs w:val="24"/>
            <w:lang w:val="en-US" w:eastAsia="zh-CN"/>
            <w14:textFill>
              <w14:solidFill>
                <w14:schemeClr w14:val="tx1"/>
              </w14:solidFill>
            </w14:textFill>
          </w:rPr>
          <w:t>算法</w:t>
        </w:r>
      </w:ins>
      <w:ins w:id="324" w:author="宁国云" w:date="2019-09-05T15:53:48Z">
        <w:r>
          <w:rPr>
            <w:rFonts w:hint="eastAsia" w:ascii="Arial" w:cs="Arial"/>
            <w:color w:val="000000" w:themeColor="text1"/>
            <w:szCs w:val="24"/>
            <w:lang w:val="en-US" w:eastAsia="zh-CN"/>
            <w14:textFill>
              <w14:solidFill>
                <w14:schemeClr w14:val="tx1"/>
              </w14:solidFill>
            </w14:textFill>
          </w:rPr>
          <w:t>是</w:t>
        </w:r>
      </w:ins>
      <w:ins w:id="325" w:author="宁国云" w:date="2019-09-05T15:53:51Z">
        <w:r>
          <w:rPr>
            <w:rFonts w:hint="eastAsia" w:ascii="Arial" w:cs="Arial"/>
            <w:color w:val="000000" w:themeColor="text1"/>
            <w:szCs w:val="24"/>
            <w:lang w:val="en-US" w:eastAsia="zh-CN"/>
            <w14:textFill>
              <w14:solidFill>
                <w14:schemeClr w14:val="tx1"/>
              </w14:solidFill>
            </w14:textFill>
          </w:rPr>
          <w:t>要</w:t>
        </w:r>
      </w:ins>
      <w:ins w:id="326" w:author="宁国云" w:date="2019-09-05T15:53:52Z">
        <w:r>
          <w:rPr>
            <w:rFonts w:hint="eastAsia" w:ascii="Arial" w:cs="Arial"/>
            <w:color w:val="000000" w:themeColor="text1"/>
            <w:szCs w:val="24"/>
            <w:lang w:val="en-US" w:eastAsia="zh-CN"/>
            <w14:textFill>
              <w14:solidFill>
                <w14:schemeClr w14:val="tx1"/>
              </w14:solidFill>
            </w14:textFill>
          </w:rPr>
          <w:t>用</w:t>
        </w:r>
      </w:ins>
      <w:ins w:id="327" w:author="宁国云" w:date="2019-09-05T15:53:53Z">
        <w:r>
          <w:rPr>
            <w:rFonts w:hint="eastAsia" w:ascii="Arial" w:cs="Arial"/>
            <w:color w:val="000000" w:themeColor="text1"/>
            <w:szCs w:val="24"/>
            <w:lang w:val="en-US" w:eastAsia="zh-CN"/>
            <w14:textFill>
              <w14:solidFill>
                <w14:schemeClr w14:val="tx1"/>
              </w14:solidFill>
            </w14:textFill>
          </w:rPr>
          <w:t>到</w:t>
        </w:r>
      </w:ins>
      <w:ins w:id="328" w:author="宁国云" w:date="2019-09-05T15:53:54Z">
        <w:r>
          <w:rPr>
            <w:rFonts w:hint="eastAsia" w:ascii="Arial" w:cs="Arial"/>
            <w:color w:val="000000" w:themeColor="text1"/>
            <w:szCs w:val="24"/>
            <w:lang w:val="en-US" w:eastAsia="zh-CN"/>
            <w14:textFill>
              <w14:solidFill>
                <w14:schemeClr w14:val="tx1"/>
              </w14:solidFill>
            </w14:textFill>
          </w:rPr>
          <w:t>的，</w:t>
        </w:r>
      </w:ins>
      <w:ins w:id="329" w:author="宁国云" w:date="2019-09-05T15:53:57Z">
        <w:r>
          <w:rPr>
            <w:rFonts w:hint="eastAsia" w:ascii="Arial" w:cs="Arial"/>
            <w:color w:val="000000" w:themeColor="text1"/>
            <w:szCs w:val="24"/>
            <w:lang w:val="en-US" w:eastAsia="zh-CN"/>
            <w14:textFill>
              <w14:solidFill>
                <w14:schemeClr w14:val="tx1"/>
              </w14:solidFill>
            </w14:textFill>
          </w:rPr>
          <w:t>有一部分是</w:t>
        </w:r>
      </w:ins>
      <w:ins w:id="330" w:author="宁国云" w:date="2019-09-05T15:53:58Z">
        <w:r>
          <w:rPr>
            <w:rFonts w:hint="eastAsia" w:ascii="Arial" w:cs="Arial"/>
            <w:color w:val="000000" w:themeColor="text1"/>
            <w:szCs w:val="24"/>
            <w:lang w:val="en-US" w:eastAsia="zh-CN"/>
            <w14:textFill>
              <w14:solidFill>
                <w14:schemeClr w14:val="tx1"/>
              </w14:solidFill>
            </w14:textFill>
          </w:rPr>
          <w:t>要</w:t>
        </w:r>
      </w:ins>
      <w:ins w:id="331" w:author="宁国云" w:date="2019-09-05T15:54:02Z">
        <w:r>
          <w:rPr>
            <w:rFonts w:hint="eastAsia" w:ascii="Arial" w:cs="Arial"/>
            <w:color w:val="000000" w:themeColor="text1"/>
            <w:szCs w:val="24"/>
            <w:lang w:val="en-US" w:eastAsia="zh-CN"/>
            <w14:textFill>
              <w14:solidFill>
                <w14:schemeClr w14:val="tx1"/>
              </w14:solidFill>
            </w14:textFill>
          </w:rPr>
          <w:t>下行</w:t>
        </w:r>
      </w:ins>
      <w:ins w:id="332" w:author="宁国云" w:date="2019-09-05T15:54:04Z">
        <w:r>
          <w:rPr>
            <w:rFonts w:hint="eastAsia" w:ascii="Arial" w:cs="Arial"/>
            <w:color w:val="000000" w:themeColor="text1"/>
            <w:szCs w:val="24"/>
            <w:lang w:val="en-US" w:eastAsia="zh-CN"/>
            <w14:textFill>
              <w14:solidFill>
                <w14:schemeClr w14:val="tx1"/>
              </w14:solidFill>
            </w14:textFill>
          </w:rPr>
          <w:t>传到</w:t>
        </w:r>
      </w:ins>
      <w:ins w:id="333" w:author="宁国云" w:date="2019-09-05T15:54:06Z">
        <w:r>
          <w:rPr>
            <w:rFonts w:hint="eastAsia" w:ascii="Arial" w:cs="Arial"/>
            <w:color w:val="000000" w:themeColor="text1"/>
            <w:szCs w:val="24"/>
            <w:lang w:val="en-US" w:eastAsia="zh-CN"/>
            <w14:textFill>
              <w14:solidFill>
                <w14:schemeClr w14:val="tx1"/>
              </w14:solidFill>
            </w14:textFill>
          </w:rPr>
          <w:t>算法</w:t>
        </w:r>
      </w:ins>
      <w:ins w:id="334" w:author="宁国云" w:date="2019-09-05T15:54:10Z">
        <w:r>
          <w:rPr>
            <w:rFonts w:hint="eastAsia" w:ascii="Arial" w:cs="Arial"/>
            <w:color w:val="000000" w:themeColor="text1"/>
            <w:szCs w:val="24"/>
            <w:lang w:val="en-US" w:eastAsia="zh-CN"/>
            <w14:textFill>
              <w14:solidFill>
                <w14:schemeClr w14:val="tx1"/>
              </w14:solidFill>
            </w14:textFill>
          </w:rPr>
          <w:t>卡</w:t>
        </w:r>
      </w:ins>
      <w:ins w:id="335" w:author="宁国云" w:date="2019-09-05T15:54:12Z">
        <w:r>
          <w:rPr>
            <w:rFonts w:hint="eastAsia" w:ascii="Arial" w:cs="Arial"/>
            <w:color w:val="000000" w:themeColor="text1"/>
            <w:szCs w:val="24"/>
            <w:lang w:val="en-US" w:eastAsia="zh-CN"/>
            <w14:textFill>
              <w14:solidFill>
                <w14:schemeClr w14:val="tx1"/>
              </w14:solidFill>
            </w14:textFill>
          </w:rPr>
          <w:t>里面的</w:t>
        </w:r>
      </w:ins>
      <w:ins w:id="336" w:author="宁国云" w:date="2019-09-05T15:54:13Z">
        <w:r>
          <w:rPr>
            <w:rFonts w:hint="eastAsia" w:ascii="Arial" w:cs="Arial"/>
            <w:color w:val="000000" w:themeColor="text1"/>
            <w:szCs w:val="24"/>
            <w:lang w:val="en-US" w:eastAsia="zh-CN"/>
            <w14:textFill>
              <w14:solidFill>
                <w14:schemeClr w14:val="tx1"/>
              </w14:solidFill>
            </w14:textFill>
          </w:rPr>
          <w:t>。</w:t>
        </w:r>
      </w:ins>
    </w:p>
    <w:p>
      <w:pPr>
        <w:pStyle w:val="11"/>
        <w:widowControl/>
        <w:spacing w:line="360" w:lineRule="auto"/>
        <w:ind w:firstLine="480" w:firstLineChars="200"/>
        <w:rPr>
          <w:rFonts w:hint="default" w:ascii="Arial" w:cs="Arial"/>
          <w:color w:val="000000" w:themeColor="text1"/>
          <w:szCs w:val="24"/>
          <w:lang w:val="en-US" w:eastAsia="zh-CN"/>
          <w14:textFill>
            <w14:solidFill>
              <w14:schemeClr w14:val="tx1"/>
            </w14:solidFill>
          </w14:textFill>
        </w:rPr>
      </w:pPr>
    </w:p>
    <w:tbl>
      <w:tblPr>
        <w:tblStyle w:val="14"/>
        <w:tblW w:w="8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622"/>
        <w:gridCol w:w="2464"/>
        <w:gridCol w:w="1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参数名称</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描述</w:t>
            </w:r>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范围</w:t>
            </w: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软件环境配置参数</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预留256个参数。</w:t>
            </w:r>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算法卡参数</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256个参数，</w:t>
            </w:r>
          </w:p>
        </w:tc>
        <w:tc>
          <w:tcPr>
            <w:tcW w:w="2464" w:type="dxa"/>
          </w:tcPr>
          <w:p>
            <w:pPr>
              <w:pStyle w:val="11"/>
              <w:widowControl/>
              <w:spacing w:line="360" w:lineRule="auto"/>
              <w:ind w:firstLine="480" w:firstLineChars="200"/>
              <w:rPr>
                <w:rFonts w:ascii="Arial" w:cs="Arial"/>
                <w:color w:val="000000" w:themeColor="text1"/>
                <w:szCs w:val="24"/>
                <w14:textFill>
                  <w14:solidFill>
                    <w14:schemeClr w14:val="tx1"/>
                  </w14:solidFill>
                </w14:textFill>
              </w:rPr>
            </w:pPr>
          </w:p>
        </w:tc>
        <w:tc>
          <w:tcPr>
            <w:tcW w:w="1364" w:type="dxa"/>
          </w:tcPr>
          <w:p>
            <w:pPr>
              <w:pStyle w:val="11"/>
              <w:widowControl/>
              <w:spacing w:line="360" w:lineRule="auto"/>
              <w:ind w:firstLine="480" w:firstLineChars="200"/>
              <w:rPr>
                <w:rFonts w:ascii="Arial" w:cs="Arial"/>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数据滤波器</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16个参数，按照小波变换的原理进行数字信号处理，在算法运算过程中进行调用，软件可以配置小波变换的参数</w:t>
            </w:r>
          </w:p>
        </w:tc>
        <w:tc>
          <w:tcPr>
            <w:tcW w:w="2464" w:type="dxa"/>
          </w:tcPr>
          <w:p>
            <w:pPr>
              <w:pStyle w:val="11"/>
              <w:widowControl/>
              <w:spacing w:line="360" w:lineRule="auto"/>
              <w:ind w:firstLine="480" w:firstLineChars="200"/>
              <w:rPr>
                <w:rFonts w:ascii="Arial" w:cs="Arial"/>
                <w:color w:val="000000" w:themeColor="text1"/>
                <w:szCs w:val="24"/>
                <w14:textFill>
                  <w14:solidFill>
                    <w14:schemeClr w14:val="tx1"/>
                  </w14:solidFill>
                </w14:textFill>
              </w:rPr>
            </w:pPr>
          </w:p>
        </w:tc>
        <w:tc>
          <w:tcPr>
            <w:tcW w:w="1364" w:type="dxa"/>
          </w:tcPr>
          <w:p>
            <w:pPr>
              <w:pStyle w:val="11"/>
              <w:widowControl/>
              <w:spacing w:line="360" w:lineRule="auto"/>
              <w:ind w:firstLine="480" w:firstLineChars="200"/>
              <w:rPr>
                <w:rFonts w:ascii="Arial" w:cs="Arial"/>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报表参数配置</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16个参数，设置输出报表的格式，数据类型，统计方法等</w:t>
            </w:r>
          </w:p>
        </w:tc>
        <w:tc>
          <w:tcPr>
            <w:tcW w:w="2464" w:type="dxa"/>
          </w:tcPr>
          <w:p>
            <w:pPr>
              <w:pStyle w:val="11"/>
              <w:widowControl/>
              <w:spacing w:line="360" w:lineRule="auto"/>
              <w:ind w:firstLine="480" w:firstLineChars="200"/>
              <w:rPr>
                <w:rFonts w:ascii="Arial" w:cs="Arial"/>
                <w:color w:val="000000" w:themeColor="text1"/>
                <w:szCs w:val="24"/>
                <w14:textFill>
                  <w14:solidFill>
                    <w14:schemeClr w14:val="tx1"/>
                  </w14:solidFill>
                </w14:textFill>
              </w:rPr>
            </w:pPr>
          </w:p>
        </w:tc>
        <w:tc>
          <w:tcPr>
            <w:tcW w:w="1364" w:type="dxa"/>
          </w:tcPr>
          <w:p>
            <w:pPr>
              <w:pStyle w:val="11"/>
              <w:widowControl/>
              <w:spacing w:line="360" w:lineRule="auto"/>
              <w:ind w:firstLine="480" w:firstLineChars="200"/>
              <w:rPr>
                <w:rFonts w:ascii="Arial" w:cs="Arial"/>
                <w:color w:val="000000" w:themeColor="text1"/>
                <w:szCs w:val="24"/>
                <w14:textFill>
                  <w14:solidFill>
                    <w14:schemeClr w14:val="tx1"/>
                  </w14:solidFill>
                </w14:textFill>
              </w:rPr>
            </w:pPr>
          </w:p>
        </w:tc>
      </w:tr>
    </w:tbl>
    <w:p>
      <w:pPr>
        <w:pStyle w:val="3"/>
      </w:pPr>
      <w:bookmarkStart w:id="22" w:name="_Toc18429"/>
      <w:r>
        <w:rPr>
          <w:rFonts w:hint="eastAsia"/>
        </w:rPr>
        <w:t>PHM参数定义</w:t>
      </w:r>
      <w:bookmarkEnd w:id="22"/>
    </w:p>
    <w:p>
      <w:pPr>
        <w:spacing w:line="360" w:lineRule="auto"/>
        <w:ind w:firstLine="480" w:firstLineChars="200"/>
        <w:rPr>
          <w:ins w:id="337" w:author="liugj" w:date="2019-09-04T12:00:11Z"/>
          <w:rFonts w:hint="eastAsia"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参数配置软件模块设置每台设备的故障项，故障项预测的参数，设备健康管理的参数等。电机及其系统的故障项，以及PHM参数如下表所示，其他不同类型的设备的故障项不一样，故障项的输入数据也不同，但参数配置要求一样。</w:t>
      </w:r>
    </w:p>
    <w:p>
      <w:pPr>
        <w:spacing w:line="360" w:lineRule="auto"/>
        <w:ind w:firstLine="480" w:firstLineChars="200"/>
        <w:rPr>
          <w:ins w:id="338" w:author="liugj" w:date="2019-09-04T12:01:34Z"/>
          <w:rFonts w:hint="eastAsia" w:ascii="Arial" w:cs="Arial"/>
          <w:color w:val="000000" w:themeColor="text1"/>
          <w:sz w:val="24"/>
          <w:szCs w:val="24"/>
          <w:lang w:val="en-US" w:eastAsia="zh-CN"/>
          <w14:textFill>
            <w14:solidFill>
              <w14:schemeClr w14:val="tx1"/>
            </w14:solidFill>
          </w14:textFill>
        </w:rPr>
      </w:pPr>
      <w:ins w:id="339" w:author="liugj" w:date="2019-09-04T12:01:46Z">
        <w:r>
          <w:rPr>
            <w:rFonts w:hint="eastAsia" w:ascii="Arial" w:cs="Arial"/>
            <w:color w:val="000000" w:themeColor="text1"/>
            <w:sz w:val="24"/>
            <w:szCs w:val="24"/>
            <w:lang w:val="en-US" w:eastAsia="zh-CN"/>
            <w14:textFill>
              <w14:solidFill>
                <w14:schemeClr w14:val="tx1"/>
              </w14:solidFill>
            </w14:textFill>
          </w:rPr>
          <w:t>1</w:t>
        </w:r>
      </w:ins>
      <w:ins w:id="340" w:author="liugj" w:date="2019-09-04T12:01:47Z">
        <w:r>
          <w:rPr>
            <w:rFonts w:hint="eastAsia" w:ascii="Arial" w:cs="Arial"/>
            <w:color w:val="000000" w:themeColor="text1"/>
            <w:sz w:val="24"/>
            <w:szCs w:val="24"/>
            <w:lang w:val="en-US" w:eastAsia="zh-CN"/>
            <w14:textFill>
              <w14:solidFill>
                <w14:schemeClr w14:val="tx1"/>
              </w14:solidFill>
            </w14:textFill>
          </w:rPr>
          <w:t>.</w:t>
        </w:r>
      </w:ins>
      <w:ins w:id="341" w:author="liugj" w:date="2019-09-04T12:00:41Z">
        <w:r>
          <w:rPr>
            <w:rFonts w:hint="eastAsia" w:ascii="Arial" w:cs="Arial"/>
            <w:color w:val="000000" w:themeColor="text1"/>
            <w:sz w:val="24"/>
            <w:szCs w:val="24"/>
            <w:lang w:val="en-US" w:eastAsia="zh-CN"/>
            <w14:textFill>
              <w14:solidFill>
                <w14:schemeClr w14:val="tx1"/>
              </w14:solidFill>
            </w14:textFill>
          </w:rPr>
          <w:t>以</w:t>
        </w:r>
      </w:ins>
      <w:ins w:id="342" w:author="liugj" w:date="2019-09-04T12:00:42Z">
        <w:r>
          <w:rPr>
            <w:rFonts w:hint="eastAsia" w:ascii="Arial" w:cs="Arial"/>
            <w:color w:val="000000" w:themeColor="text1"/>
            <w:sz w:val="24"/>
            <w:szCs w:val="24"/>
            <w:lang w:val="en-US" w:eastAsia="zh-CN"/>
            <w14:textFill>
              <w14:solidFill>
                <w14:schemeClr w14:val="tx1"/>
              </w14:solidFill>
            </w14:textFill>
          </w:rPr>
          <w:t>下</w:t>
        </w:r>
      </w:ins>
      <w:ins w:id="343" w:author="liugj" w:date="2019-09-04T12:00:43Z">
        <w:r>
          <w:rPr>
            <w:rFonts w:hint="eastAsia" w:ascii="Arial" w:cs="Arial"/>
            <w:color w:val="000000" w:themeColor="text1"/>
            <w:sz w:val="24"/>
            <w:szCs w:val="24"/>
            <w:lang w:val="en-US" w:eastAsia="zh-CN"/>
            <w14:textFill>
              <w14:solidFill>
                <w14:schemeClr w14:val="tx1"/>
              </w14:solidFill>
            </w14:textFill>
          </w:rPr>
          <w:t>的</w:t>
        </w:r>
      </w:ins>
      <w:ins w:id="344" w:author="liugj" w:date="2019-09-04T12:00:45Z">
        <w:r>
          <w:rPr>
            <w:rFonts w:hint="eastAsia" w:ascii="Arial" w:cs="Arial"/>
            <w:color w:val="000000" w:themeColor="text1"/>
            <w:sz w:val="24"/>
            <w:szCs w:val="24"/>
            <w:lang w:val="en-US" w:eastAsia="zh-CN"/>
            <w14:textFill>
              <w14:solidFill>
                <w14:schemeClr w14:val="tx1"/>
              </w14:solidFill>
            </w14:textFill>
          </w:rPr>
          <w:t>都是</w:t>
        </w:r>
      </w:ins>
      <w:ins w:id="345" w:author="liugj" w:date="2019-09-04T12:00:46Z">
        <w:r>
          <w:rPr>
            <w:rFonts w:hint="eastAsia" w:ascii="Arial" w:cs="Arial"/>
            <w:color w:val="000000" w:themeColor="text1"/>
            <w:sz w:val="24"/>
            <w:szCs w:val="24"/>
            <w:lang w:val="en-US" w:eastAsia="zh-CN"/>
            <w14:textFill>
              <w14:solidFill>
                <w14:schemeClr w14:val="tx1"/>
              </w14:solidFill>
            </w14:textFill>
          </w:rPr>
          <w:t>电机</w:t>
        </w:r>
      </w:ins>
      <w:ins w:id="346" w:author="liugj" w:date="2019-09-04T12:00:47Z">
        <w:r>
          <w:rPr>
            <w:rFonts w:hint="eastAsia" w:ascii="Arial" w:cs="Arial"/>
            <w:color w:val="000000" w:themeColor="text1"/>
            <w:sz w:val="24"/>
            <w:szCs w:val="24"/>
            <w:lang w:val="en-US" w:eastAsia="zh-CN"/>
            <w14:textFill>
              <w14:solidFill>
                <w14:schemeClr w14:val="tx1"/>
              </w14:solidFill>
            </w14:textFill>
          </w:rPr>
          <w:t>的</w:t>
        </w:r>
      </w:ins>
      <w:ins w:id="347" w:author="liugj" w:date="2019-09-04T12:00:49Z">
        <w:r>
          <w:rPr>
            <w:rFonts w:hint="eastAsia" w:ascii="Arial" w:cs="Arial"/>
            <w:color w:val="000000" w:themeColor="text1"/>
            <w:sz w:val="24"/>
            <w:szCs w:val="24"/>
            <w:lang w:val="en-US" w:eastAsia="zh-CN"/>
            <w14:textFill>
              <w14:solidFill>
                <w14:schemeClr w14:val="tx1"/>
              </w14:solidFill>
            </w14:textFill>
          </w:rPr>
          <w:t>，</w:t>
        </w:r>
      </w:ins>
      <w:ins w:id="348" w:author="liugj" w:date="2019-09-04T12:00:50Z">
        <w:r>
          <w:rPr>
            <w:rFonts w:hint="eastAsia" w:ascii="Arial" w:cs="Arial"/>
            <w:color w:val="000000" w:themeColor="text1"/>
            <w:sz w:val="24"/>
            <w:szCs w:val="24"/>
            <w:lang w:val="en-US" w:eastAsia="zh-CN"/>
            <w14:textFill>
              <w14:solidFill>
                <w14:schemeClr w14:val="tx1"/>
              </w14:solidFill>
            </w14:textFill>
          </w:rPr>
          <w:t>是</w:t>
        </w:r>
      </w:ins>
      <w:ins w:id="349" w:author="liugj" w:date="2019-09-04T12:00:54Z">
        <w:r>
          <w:rPr>
            <w:rFonts w:hint="eastAsia" w:ascii="Arial" w:cs="Arial"/>
            <w:color w:val="000000" w:themeColor="text1"/>
            <w:sz w:val="24"/>
            <w:szCs w:val="24"/>
            <w:lang w:val="en-US" w:eastAsia="zh-CN"/>
            <w14:textFill>
              <w14:solidFill>
                <w14:schemeClr w14:val="tx1"/>
              </w14:solidFill>
            </w14:textFill>
          </w:rPr>
          <w:t>否</w:t>
        </w:r>
      </w:ins>
      <w:ins w:id="350" w:author="liugj" w:date="2019-09-04T12:00:55Z">
        <w:r>
          <w:rPr>
            <w:rFonts w:hint="eastAsia" w:ascii="Arial" w:cs="Arial"/>
            <w:color w:val="000000" w:themeColor="text1"/>
            <w:sz w:val="24"/>
            <w:szCs w:val="24"/>
            <w:lang w:val="en-US" w:eastAsia="zh-CN"/>
            <w14:textFill>
              <w14:solidFill>
                <w14:schemeClr w14:val="tx1"/>
              </w14:solidFill>
            </w14:textFill>
          </w:rPr>
          <w:t>会</w:t>
        </w:r>
      </w:ins>
      <w:ins w:id="351" w:author="liugj" w:date="2019-09-04T12:00:56Z">
        <w:r>
          <w:rPr>
            <w:rFonts w:hint="eastAsia" w:ascii="Arial" w:cs="Arial"/>
            <w:color w:val="000000" w:themeColor="text1"/>
            <w:sz w:val="24"/>
            <w:szCs w:val="24"/>
            <w:lang w:val="en-US" w:eastAsia="zh-CN"/>
            <w14:textFill>
              <w14:solidFill>
                <w14:schemeClr w14:val="tx1"/>
              </w14:solidFill>
            </w14:textFill>
          </w:rPr>
          <w:t>有</w:t>
        </w:r>
      </w:ins>
      <w:ins w:id="352" w:author="liugj" w:date="2019-09-04T12:00:59Z">
        <w:r>
          <w:rPr>
            <w:rFonts w:hint="eastAsia" w:ascii="Arial" w:cs="Arial"/>
            <w:color w:val="000000" w:themeColor="text1"/>
            <w:sz w:val="24"/>
            <w:szCs w:val="24"/>
            <w:lang w:val="en-US" w:eastAsia="zh-CN"/>
            <w14:textFill>
              <w14:solidFill>
                <w14:schemeClr w14:val="tx1"/>
              </w14:solidFill>
            </w14:textFill>
          </w:rPr>
          <w:t>变频</w:t>
        </w:r>
      </w:ins>
      <w:ins w:id="353" w:author="liugj" w:date="2019-09-04T12:01:00Z">
        <w:r>
          <w:rPr>
            <w:rFonts w:hint="eastAsia" w:ascii="Arial" w:cs="Arial"/>
            <w:color w:val="000000" w:themeColor="text1"/>
            <w:sz w:val="24"/>
            <w:szCs w:val="24"/>
            <w:lang w:val="en-US" w:eastAsia="zh-CN"/>
            <w14:textFill>
              <w14:solidFill>
                <w14:schemeClr w14:val="tx1"/>
              </w14:solidFill>
            </w14:textFill>
          </w:rPr>
          <w:t>器的</w:t>
        </w:r>
      </w:ins>
      <w:ins w:id="354" w:author="liugj" w:date="2019-09-04T12:01:01Z">
        <w:r>
          <w:rPr>
            <w:rFonts w:hint="eastAsia" w:ascii="Arial" w:cs="Arial"/>
            <w:color w:val="000000" w:themeColor="text1"/>
            <w:sz w:val="24"/>
            <w:szCs w:val="24"/>
            <w:lang w:val="en-US" w:eastAsia="zh-CN"/>
            <w14:textFill>
              <w14:solidFill>
                <w14:schemeClr w14:val="tx1"/>
              </w14:solidFill>
            </w14:textFill>
          </w:rPr>
          <w:t>？</w:t>
        </w:r>
      </w:ins>
      <w:ins w:id="355" w:author="liugj" w:date="2019-09-04T12:01:08Z">
        <w:r>
          <w:rPr>
            <w:rFonts w:hint="eastAsia" w:ascii="Arial" w:cs="Arial"/>
            <w:color w:val="000000" w:themeColor="text1"/>
            <w:sz w:val="24"/>
            <w:szCs w:val="24"/>
            <w:lang w:val="en-US" w:eastAsia="zh-CN"/>
            <w14:textFill>
              <w14:solidFill>
                <w14:schemeClr w14:val="tx1"/>
              </w14:solidFill>
            </w14:textFill>
          </w:rPr>
          <w:t>如</w:t>
        </w:r>
      </w:ins>
      <w:ins w:id="356" w:author="liugj" w:date="2019-09-04T12:01:09Z">
        <w:r>
          <w:rPr>
            <w:rFonts w:hint="eastAsia" w:ascii="Arial" w:cs="Arial"/>
            <w:color w:val="000000" w:themeColor="text1"/>
            <w:sz w:val="24"/>
            <w:szCs w:val="24"/>
            <w:lang w:val="en-US" w:eastAsia="zh-CN"/>
            <w14:textFill>
              <w14:solidFill>
                <w14:schemeClr w14:val="tx1"/>
              </w14:solidFill>
            </w14:textFill>
          </w:rPr>
          <w:t>有</w:t>
        </w:r>
      </w:ins>
      <w:ins w:id="357" w:author="liugj" w:date="2019-09-04T12:01:15Z">
        <w:r>
          <w:rPr>
            <w:rFonts w:hint="eastAsia" w:ascii="Arial" w:cs="Arial"/>
            <w:color w:val="000000" w:themeColor="text1"/>
            <w:sz w:val="24"/>
            <w:szCs w:val="24"/>
            <w:lang w:val="en-US" w:eastAsia="zh-CN"/>
            <w14:textFill>
              <w14:solidFill>
                <w14:schemeClr w14:val="tx1"/>
              </w14:solidFill>
            </w14:textFill>
          </w:rPr>
          <w:t>变频</w:t>
        </w:r>
      </w:ins>
      <w:ins w:id="358" w:author="liugj" w:date="2019-09-04T12:01:16Z">
        <w:r>
          <w:rPr>
            <w:rFonts w:hint="eastAsia" w:ascii="Arial" w:cs="Arial"/>
            <w:color w:val="000000" w:themeColor="text1"/>
            <w:sz w:val="24"/>
            <w:szCs w:val="24"/>
            <w:lang w:val="en-US" w:eastAsia="zh-CN"/>
            <w14:textFill>
              <w14:solidFill>
                <w14:schemeClr w14:val="tx1"/>
              </w14:solidFill>
            </w14:textFill>
          </w:rPr>
          <w:t>器的</w:t>
        </w:r>
      </w:ins>
      <w:ins w:id="359" w:author="liugj" w:date="2019-09-04T12:01:20Z">
        <w:r>
          <w:rPr>
            <w:rFonts w:hint="eastAsia" w:ascii="Arial" w:cs="Arial"/>
            <w:color w:val="000000" w:themeColor="text1"/>
            <w:sz w:val="24"/>
            <w:szCs w:val="24"/>
            <w:lang w:val="en-US" w:eastAsia="zh-CN"/>
            <w14:textFill>
              <w14:solidFill>
                <w14:schemeClr w14:val="tx1"/>
              </w14:solidFill>
            </w14:textFill>
          </w:rPr>
          <w:t>，</w:t>
        </w:r>
      </w:ins>
      <w:ins w:id="360" w:author="liugj" w:date="2019-09-04T12:01:26Z">
        <w:r>
          <w:rPr>
            <w:rFonts w:hint="eastAsia" w:ascii="Arial" w:cs="Arial"/>
            <w:color w:val="000000" w:themeColor="text1"/>
            <w:sz w:val="24"/>
            <w:szCs w:val="24"/>
            <w:lang w:val="en-US" w:eastAsia="zh-CN"/>
            <w14:textFill>
              <w14:solidFill>
                <w14:schemeClr w14:val="tx1"/>
              </w14:solidFill>
            </w14:textFill>
          </w:rPr>
          <w:t>参数</w:t>
        </w:r>
      </w:ins>
      <w:ins w:id="361" w:author="liugj" w:date="2019-09-04T12:01:27Z">
        <w:r>
          <w:rPr>
            <w:rFonts w:hint="eastAsia" w:ascii="Arial" w:cs="Arial"/>
            <w:color w:val="000000" w:themeColor="text1"/>
            <w:sz w:val="24"/>
            <w:szCs w:val="24"/>
            <w:lang w:val="en-US" w:eastAsia="zh-CN"/>
            <w14:textFill>
              <w14:solidFill>
                <w14:schemeClr w14:val="tx1"/>
              </w14:solidFill>
            </w14:textFill>
          </w:rPr>
          <w:t>是</w:t>
        </w:r>
      </w:ins>
      <w:ins w:id="362" w:author="liugj" w:date="2019-09-04T12:01:29Z">
        <w:r>
          <w:rPr>
            <w:rFonts w:hint="eastAsia" w:ascii="Arial" w:cs="Arial"/>
            <w:color w:val="000000" w:themeColor="text1"/>
            <w:sz w:val="24"/>
            <w:szCs w:val="24"/>
            <w:lang w:val="en-US" w:eastAsia="zh-CN"/>
            <w14:textFill>
              <w14:solidFill>
                <w14:schemeClr w14:val="tx1"/>
              </w14:solidFill>
            </w14:textFill>
          </w:rPr>
          <w:t>什么</w:t>
        </w:r>
      </w:ins>
    </w:p>
    <w:p>
      <w:pPr>
        <w:spacing w:line="360" w:lineRule="auto"/>
        <w:ind w:firstLine="480" w:firstLineChars="200"/>
        <w:rPr>
          <w:ins w:id="363" w:author="宁国云" w:date="2019-09-05T15:54:21Z"/>
          <w:rFonts w:hint="eastAsia" w:ascii="Arial" w:cs="Arial"/>
          <w:color w:val="000000" w:themeColor="text1"/>
          <w:sz w:val="24"/>
          <w:szCs w:val="24"/>
          <w:lang w:val="en-US" w:eastAsia="zh-CN"/>
          <w14:textFill>
            <w14:solidFill>
              <w14:schemeClr w14:val="tx1"/>
            </w14:solidFill>
          </w14:textFill>
        </w:rPr>
      </w:pPr>
      <w:ins w:id="364" w:author="liugj" w:date="2019-09-04T12:01:49Z">
        <w:r>
          <w:rPr>
            <w:rFonts w:hint="eastAsia" w:ascii="Arial" w:cs="Arial"/>
            <w:color w:val="000000" w:themeColor="text1"/>
            <w:sz w:val="24"/>
            <w:szCs w:val="24"/>
            <w:lang w:val="en-US" w:eastAsia="zh-CN"/>
            <w14:textFill>
              <w14:solidFill>
                <w14:schemeClr w14:val="tx1"/>
              </w14:solidFill>
            </w14:textFill>
          </w:rPr>
          <w:t>2.</w:t>
        </w:r>
      </w:ins>
      <w:ins w:id="365" w:author="liugj" w:date="2019-09-04T12:02:47Z">
        <w:r>
          <w:rPr>
            <w:rFonts w:hint="eastAsia" w:ascii="Arial" w:cs="Arial"/>
            <w:color w:val="000000" w:themeColor="text1"/>
            <w:sz w:val="24"/>
            <w:szCs w:val="24"/>
            <w14:textFill>
              <w14:solidFill>
                <w14:schemeClr w14:val="tx1"/>
              </w14:solidFill>
            </w14:textFill>
          </w:rPr>
          <w:t>其他不同类型的设备的故障项不一样，故障项的输入数据也不同，但参数配置要求一样。</w:t>
        </w:r>
      </w:ins>
      <w:ins w:id="366" w:author="liugj" w:date="2019-09-04T12:02:50Z">
        <w:r>
          <w:rPr>
            <w:rFonts w:hint="eastAsia" w:ascii="Arial" w:cs="Arial"/>
            <w:color w:val="000000" w:themeColor="text1"/>
            <w:sz w:val="24"/>
            <w:szCs w:val="24"/>
            <w:lang w:val="en-US" w:eastAsia="zh-CN"/>
            <w14:textFill>
              <w14:solidFill>
                <w14:schemeClr w14:val="tx1"/>
              </w14:solidFill>
            </w14:textFill>
          </w:rPr>
          <w:t xml:space="preserve"> </w:t>
        </w:r>
      </w:ins>
      <w:ins w:id="367" w:author="liugj" w:date="2019-09-04T12:02:51Z">
        <w:r>
          <w:rPr>
            <w:rFonts w:hint="eastAsia" w:ascii="Arial" w:cs="Arial"/>
            <w:color w:val="000000" w:themeColor="text1"/>
            <w:sz w:val="24"/>
            <w:szCs w:val="24"/>
            <w:lang w:val="en-US" w:eastAsia="zh-CN"/>
            <w14:textFill>
              <w14:solidFill>
                <w14:schemeClr w14:val="tx1"/>
              </w14:solidFill>
            </w14:textFill>
          </w:rPr>
          <w:t>这个</w:t>
        </w:r>
      </w:ins>
      <w:ins w:id="368" w:author="liugj" w:date="2019-09-04T12:02:52Z">
        <w:r>
          <w:rPr>
            <w:rFonts w:hint="eastAsia" w:ascii="Arial" w:cs="Arial"/>
            <w:color w:val="000000" w:themeColor="text1"/>
            <w:sz w:val="24"/>
            <w:szCs w:val="24"/>
            <w:lang w:val="en-US" w:eastAsia="zh-CN"/>
            <w14:textFill>
              <w14:solidFill>
                <w14:schemeClr w14:val="tx1"/>
              </w14:solidFill>
            </w14:textFill>
          </w:rPr>
          <w:t>意思</w:t>
        </w:r>
      </w:ins>
      <w:ins w:id="369" w:author="liugj" w:date="2019-09-04T12:02:53Z">
        <w:r>
          <w:rPr>
            <w:rFonts w:hint="eastAsia" w:ascii="Arial" w:cs="Arial"/>
            <w:color w:val="000000" w:themeColor="text1"/>
            <w:sz w:val="24"/>
            <w:szCs w:val="24"/>
            <w:lang w:val="en-US" w:eastAsia="zh-CN"/>
            <w14:textFill>
              <w14:solidFill>
                <w14:schemeClr w14:val="tx1"/>
              </w14:solidFill>
            </w14:textFill>
          </w:rPr>
          <w:t>是</w:t>
        </w:r>
      </w:ins>
      <w:ins w:id="370" w:author="liugj" w:date="2019-09-04T12:02:54Z">
        <w:r>
          <w:rPr>
            <w:rFonts w:hint="eastAsia" w:ascii="Arial" w:cs="Arial"/>
            <w:color w:val="000000" w:themeColor="text1"/>
            <w:sz w:val="24"/>
            <w:szCs w:val="24"/>
            <w:lang w:val="en-US" w:eastAsia="zh-CN"/>
            <w14:textFill>
              <w14:solidFill>
                <w14:schemeClr w14:val="tx1"/>
              </w14:solidFill>
            </w14:textFill>
          </w:rPr>
          <w:t>，</w:t>
        </w:r>
      </w:ins>
      <w:ins w:id="371" w:author="liugj" w:date="2019-09-04T12:02:58Z">
        <w:r>
          <w:rPr>
            <w:rFonts w:hint="eastAsia" w:ascii="Arial" w:cs="Arial"/>
            <w:color w:val="000000" w:themeColor="text1"/>
            <w:sz w:val="24"/>
            <w:szCs w:val="24"/>
            <w:lang w:val="en-US" w:eastAsia="zh-CN"/>
            <w14:textFill>
              <w14:solidFill>
                <w14:schemeClr w14:val="tx1"/>
              </w14:solidFill>
            </w14:textFill>
          </w:rPr>
          <w:t>参数</w:t>
        </w:r>
      </w:ins>
      <w:ins w:id="372" w:author="liugj" w:date="2019-09-04T12:03:00Z">
        <w:r>
          <w:rPr>
            <w:rFonts w:hint="eastAsia" w:ascii="Arial" w:cs="Arial"/>
            <w:color w:val="000000" w:themeColor="text1"/>
            <w:sz w:val="24"/>
            <w:szCs w:val="24"/>
            <w:lang w:val="en-US" w:eastAsia="zh-CN"/>
            <w14:textFill>
              <w14:solidFill>
                <w14:schemeClr w14:val="tx1"/>
              </w14:solidFill>
            </w14:textFill>
          </w:rPr>
          <w:t>名称是</w:t>
        </w:r>
      </w:ins>
      <w:ins w:id="373" w:author="liugj" w:date="2019-09-04T12:03:02Z">
        <w:r>
          <w:rPr>
            <w:rFonts w:hint="eastAsia" w:ascii="Arial" w:cs="Arial"/>
            <w:color w:val="000000" w:themeColor="text1"/>
            <w:sz w:val="24"/>
            <w:szCs w:val="24"/>
            <w:lang w:val="en-US" w:eastAsia="zh-CN"/>
            <w14:textFill>
              <w14:solidFill>
                <w14:schemeClr w14:val="tx1"/>
              </w14:solidFill>
            </w14:textFill>
          </w:rPr>
          <w:t>一样</w:t>
        </w:r>
      </w:ins>
      <w:ins w:id="374" w:author="liugj" w:date="2019-09-04T12:03:03Z">
        <w:r>
          <w:rPr>
            <w:rFonts w:hint="eastAsia" w:ascii="Arial" w:cs="Arial"/>
            <w:color w:val="000000" w:themeColor="text1"/>
            <w:sz w:val="24"/>
            <w:szCs w:val="24"/>
            <w:lang w:val="en-US" w:eastAsia="zh-CN"/>
            <w14:textFill>
              <w14:solidFill>
                <w14:schemeClr w14:val="tx1"/>
              </w14:solidFill>
            </w14:textFill>
          </w:rPr>
          <w:t>，不</w:t>
        </w:r>
      </w:ins>
      <w:ins w:id="375" w:author="liugj" w:date="2019-09-04T12:03:04Z">
        <w:r>
          <w:rPr>
            <w:rFonts w:hint="eastAsia" w:ascii="Arial" w:cs="Arial"/>
            <w:color w:val="000000" w:themeColor="text1"/>
            <w:sz w:val="24"/>
            <w:szCs w:val="24"/>
            <w:lang w:val="en-US" w:eastAsia="zh-CN"/>
            <w14:textFill>
              <w14:solidFill>
                <w14:schemeClr w14:val="tx1"/>
              </w14:solidFill>
            </w14:textFill>
          </w:rPr>
          <w:t>一样</w:t>
        </w:r>
      </w:ins>
      <w:ins w:id="376" w:author="liugj" w:date="2019-09-04T12:03:05Z">
        <w:r>
          <w:rPr>
            <w:rFonts w:hint="eastAsia" w:ascii="Arial" w:cs="Arial"/>
            <w:color w:val="000000" w:themeColor="text1"/>
            <w:sz w:val="24"/>
            <w:szCs w:val="24"/>
            <w:lang w:val="en-US" w:eastAsia="zh-CN"/>
            <w14:textFill>
              <w14:solidFill>
                <w14:schemeClr w14:val="tx1"/>
              </w14:solidFill>
            </w14:textFill>
          </w:rPr>
          <w:t>的</w:t>
        </w:r>
      </w:ins>
      <w:ins w:id="377" w:author="liugj" w:date="2019-09-04T12:03:06Z">
        <w:r>
          <w:rPr>
            <w:rFonts w:hint="eastAsia" w:ascii="Arial" w:cs="Arial"/>
            <w:color w:val="000000" w:themeColor="text1"/>
            <w:sz w:val="24"/>
            <w:szCs w:val="24"/>
            <w:lang w:val="en-US" w:eastAsia="zh-CN"/>
            <w14:textFill>
              <w14:solidFill>
                <w14:schemeClr w14:val="tx1"/>
              </w14:solidFill>
            </w14:textFill>
          </w:rPr>
          <w:t>是</w:t>
        </w:r>
      </w:ins>
      <w:ins w:id="378" w:author="liugj" w:date="2019-09-04T12:03:11Z">
        <w:r>
          <w:rPr>
            <w:rFonts w:hint="eastAsia" w:ascii="Arial" w:cs="Arial"/>
            <w:color w:val="000000" w:themeColor="text1"/>
            <w:sz w:val="24"/>
            <w:szCs w:val="24"/>
            <w:lang w:val="en-US" w:eastAsia="zh-CN"/>
            <w14:textFill>
              <w14:solidFill>
                <w14:schemeClr w14:val="tx1"/>
              </w14:solidFill>
            </w14:textFill>
          </w:rPr>
          <w:t>值</w:t>
        </w:r>
      </w:ins>
      <w:ins w:id="379" w:author="liugj" w:date="2019-09-04T12:03:12Z">
        <w:r>
          <w:rPr>
            <w:rFonts w:hint="eastAsia" w:ascii="Arial" w:cs="Arial"/>
            <w:color w:val="000000" w:themeColor="text1"/>
            <w:sz w:val="24"/>
            <w:szCs w:val="24"/>
            <w:lang w:val="en-US" w:eastAsia="zh-CN"/>
            <w14:textFill>
              <w14:solidFill>
                <w14:schemeClr w14:val="tx1"/>
              </w14:solidFill>
            </w14:textFill>
          </w:rPr>
          <w:t>的不</w:t>
        </w:r>
      </w:ins>
      <w:ins w:id="380" w:author="liugj" w:date="2019-09-04T12:03:14Z">
        <w:r>
          <w:rPr>
            <w:rFonts w:hint="eastAsia" w:ascii="Arial" w:cs="Arial"/>
            <w:color w:val="000000" w:themeColor="text1"/>
            <w:sz w:val="24"/>
            <w:szCs w:val="24"/>
            <w:lang w:val="en-US" w:eastAsia="zh-CN"/>
            <w14:textFill>
              <w14:solidFill>
                <w14:schemeClr w14:val="tx1"/>
              </w14:solidFill>
            </w14:textFill>
          </w:rPr>
          <w:t>一样</w:t>
        </w:r>
      </w:ins>
      <w:ins w:id="381" w:author="liugj" w:date="2019-09-04T12:03:15Z">
        <w:r>
          <w:rPr>
            <w:rFonts w:hint="eastAsia" w:ascii="Arial" w:cs="Arial"/>
            <w:color w:val="000000" w:themeColor="text1"/>
            <w:sz w:val="24"/>
            <w:szCs w:val="24"/>
            <w:lang w:val="en-US" w:eastAsia="zh-CN"/>
            <w14:textFill>
              <w14:solidFill>
                <w14:schemeClr w14:val="tx1"/>
              </w14:solidFill>
            </w14:textFill>
          </w:rPr>
          <w:t>？</w:t>
        </w:r>
      </w:ins>
    </w:p>
    <w:p>
      <w:pPr>
        <w:spacing w:line="360" w:lineRule="auto"/>
        <w:ind w:firstLine="480" w:firstLineChars="200"/>
        <w:rPr>
          <w:ins w:id="382" w:author="宁国云" w:date="2019-09-05T15:54:21Z"/>
          <w:rFonts w:hint="eastAsia" w:ascii="Arial" w:cs="Arial"/>
          <w:color w:val="000000" w:themeColor="text1"/>
          <w:sz w:val="24"/>
          <w:szCs w:val="24"/>
          <w:lang w:val="en-US" w:eastAsia="zh-CN"/>
          <w14:textFill>
            <w14:solidFill>
              <w14:schemeClr w14:val="tx1"/>
            </w14:solidFill>
          </w14:textFill>
        </w:rPr>
      </w:pPr>
      <w:ins w:id="383" w:author="宁国云" w:date="2019-09-05T15:54:27Z">
        <w:r>
          <w:rPr>
            <w:rFonts w:hint="eastAsia" w:ascii="Arial" w:cs="Arial"/>
            <w:color w:val="000000" w:themeColor="text1"/>
            <w:sz w:val="24"/>
            <w:szCs w:val="24"/>
            <w:lang w:val="en-US" w:eastAsia="zh-CN"/>
            <w14:textFill>
              <w14:solidFill>
                <w14:schemeClr w14:val="tx1"/>
              </w14:solidFill>
            </w14:textFill>
          </w:rPr>
          <w:t>答复</w:t>
        </w:r>
      </w:ins>
      <w:ins w:id="384" w:author="宁国云" w:date="2019-09-05T15:54:28Z">
        <w:r>
          <w:rPr>
            <w:rFonts w:hint="eastAsia" w:ascii="Arial" w:cs="Arial"/>
            <w:color w:val="000000" w:themeColor="text1"/>
            <w:sz w:val="24"/>
            <w:szCs w:val="24"/>
            <w:lang w:val="en-US" w:eastAsia="zh-CN"/>
            <w14:textFill>
              <w14:solidFill>
                <w14:schemeClr w14:val="tx1"/>
              </w14:solidFill>
            </w14:textFill>
          </w:rPr>
          <w:t>：</w:t>
        </w:r>
      </w:ins>
      <w:ins w:id="385" w:author="宁国云" w:date="2019-09-05T15:54:24Z">
        <w:r>
          <w:rPr>
            <w:rFonts w:hint="eastAsia" w:ascii="Arial" w:cs="Arial"/>
            <w:color w:val="000000" w:themeColor="text1"/>
            <w:sz w:val="24"/>
            <w:szCs w:val="24"/>
            <w:lang w:val="en-US" w:eastAsia="zh-CN"/>
            <w14:textFill>
              <w14:solidFill>
                <w14:schemeClr w14:val="tx1"/>
              </w14:solidFill>
            </w14:textFill>
          </w:rPr>
          <w:t>这些</w:t>
        </w:r>
      </w:ins>
      <w:ins w:id="386" w:author="宁国云" w:date="2019-09-05T15:54:25Z">
        <w:r>
          <w:rPr>
            <w:rFonts w:hint="eastAsia" w:ascii="Arial" w:cs="Arial"/>
            <w:color w:val="000000" w:themeColor="text1"/>
            <w:sz w:val="24"/>
            <w:szCs w:val="24"/>
            <w:lang w:val="en-US" w:eastAsia="zh-CN"/>
            <w14:textFill>
              <w14:solidFill>
                <w14:schemeClr w14:val="tx1"/>
              </w14:solidFill>
            </w14:textFill>
          </w:rPr>
          <w:t>参数</w:t>
        </w:r>
      </w:ins>
      <w:ins w:id="387" w:author="宁国云" w:date="2019-09-05T15:54:36Z">
        <w:r>
          <w:rPr>
            <w:rFonts w:hint="eastAsia" w:ascii="Arial" w:cs="Arial"/>
            <w:color w:val="000000" w:themeColor="text1"/>
            <w:sz w:val="24"/>
            <w:szCs w:val="24"/>
            <w:lang w:val="en-US" w:eastAsia="zh-CN"/>
            <w14:textFill>
              <w14:solidFill>
                <w14:schemeClr w14:val="tx1"/>
              </w14:solidFill>
            </w14:textFill>
          </w:rPr>
          <w:t>包括了</w:t>
        </w:r>
      </w:ins>
      <w:ins w:id="388" w:author="宁国云" w:date="2019-09-05T15:54:38Z">
        <w:r>
          <w:rPr>
            <w:rFonts w:hint="eastAsia" w:ascii="Arial" w:cs="Arial"/>
            <w:color w:val="000000" w:themeColor="text1"/>
            <w:sz w:val="24"/>
            <w:szCs w:val="24"/>
            <w:lang w:val="en-US" w:eastAsia="zh-CN"/>
            <w14:textFill>
              <w14:solidFill>
                <w14:schemeClr w14:val="tx1"/>
              </w14:solidFill>
            </w14:textFill>
          </w:rPr>
          <w:t>电机和</w:t>
        </w:r>
      </w:ins>
      <w:ins w:id="389" w:author="宁国云" w:date="2019-09-05T15:54:40Z">
        <w:r>
          <w:rPr>
            <w:rFonts w:hint="eastAsia" w:ascii="Arial" w:cs="Arial"/>
            <w:color w:val="000000" w:themeColor="text1"/>
            <w:sz w:val="24"/>
            <w:szCs w:val="24"/>
            <w:lang w:val="en-US" w:eastAsia="zh-CN"/>
            <w14:textFill>
              <w14:solidFill>
                <w14:schemeClr w14:val="tx1"/>
              </w14:solidFill>
            </w14:textFill>
          </w:rPr>
          <w:t>变频器</w:t>
        </w:r>
      </w:ins>
      <w:ins w:id="390" w:author="宁国云" w:date="2019-09-05T15:54:41Z">
        <w:r>
          <w:rPr>
            <w:rFonts w:hint="eastAsia" w:ascii="Arial" w:cs="Arial"/>
            <w:color w:val="000000" w:themeColor="text1"/>
            <w:sz w:val="24"/>
            <w:szCs w:val="24"/>
            <w:lang w:val="en-US" w:eastAsia="zh-CN"/>
            <w14:textFill>
              <w14:solidFill>
                <w14:schemeClr w14:val="tx1"/>
              </w14:solidFill>
            </w14:textFill>
          </w:rPr>
          <w:t>的</w:t>
        </w:r>
      </w:ins>
      <w:ins w:id="391" w:author="宁国云" w:date="2019-09-05T15:54:42Z">
        <w:r>
          <w:rPr>
            <w:rFonts w:hint="eastAsia" w:ascii="Arial" w:cs="Arial"/>
            <w:color w:val="000000" w:themeColor="text1"/>
            <w:sz w:val="24"/>
            <w:szCs w:val="24"/>
            <w:lang w:val="en-US" w:eastAsia="zh-CN"/>
            <w14:textFill>
              <w14:solidFill>
                <w14:schemeClr w14:val="tx1"/>
              </w14:solidFill>
            </w14:textFill>
          </w:rPr>
          <w:t>，</w:t>
        </w:r>
      </w:ins>
      <w:ins w:id="392" w:author="宁国云" w:date="2019-09-05T15:54:43Z">
        <w:r>
          <w:rPr>
            <w:rFonts w:hint="eastAsia" w:ascii="Arial" w:cs="Arial"/>
            <w:color w:val="000000" w:themeColor="text1"/>
            <w:sz w:val="24"/>
            <w:szCs w:val="24"/>
            <w:lang w:val="en-US" w:eastAsia="zh-CN"/>
            <w14:textFill>
              <w14:solidFill>
                <w14:schemeClr w14:val="tx1"/>
              </w14:solidFill>
            </w14:textFill>
          </w:rPr>
          <w:t>是</w:t>
        </w:r>
      </w:ins>
      <w:ins w:id="393" w:author="宁国云" w:date="2019-09-05T15:54:44Z">
        <w:r>
          <w:rPr>
            <w:rFonts w:hint="eastAsia" w:ascii="Arial" w:cs="Arial"/>
            <w:color w:val="000000" w:themeColor="text1"/>
            <w:sz w:val="24"/>
            <w:szCs w:val="24"/>
            <w:lang w:val="en-US" w:eastAsia="zh-CN"/>
            <w14:textFill>
              <w14:solidFill>
                <w14:schemeClr w14:val="tx1"/>
              </w14:solidFill>
            </w14:textFill>
          </w:rPr>
          <w:t>目前</w:t>
        </w:r>
      </w:ins>
      <w:ins w:id="394" w:author="宁国云" w:date="2019-09-05T15:54:49Z">
        <w:r>
          <w:rPr>
            <w:rFonts w:hint="eastAsia" w:ascii="Arial" w:cs="Arial"/>
            <w:color w:val="000000" w:themeColor="text1"/>
            <w:sz w:val="24"/>
            <w:szCs w:val="24"/>
            <w:lang w:val="en-US" w:eastAsia="zh-CN"/>
            <w14:textFill>
              <w14:solidFill>
                <w14:schemeClr w14:val="tx1"/>
              </w14:solidFill>
            </w14:textFill>
          </w:rPr>
          <w:t>已经</w:t>
        </w:r>
      </w:ins>
      <w:ins w:id="395" w:author="宁国云" w:date="2019-09-05T15:54:50Z">
        <w:r>
          <w:rPr>
            <w:rFonts w:hint="eastAsia" w:ascii="Arial" w:cs="Arial"/>
            <w:color w:val="000000" w:themeColor="text1"/>
            <w:sz w:val="24"/>
            <w:szCs w:val="24"/>
            <w:lang w:val="en-US" w:eastAsia="zh-CN"/>
            <w14:textFill>
              <w14:solidFill>
                <w14:schemeClr w14:val="tx1"/>
              </w14:solidFill>
            </w14:textFill>
          </w:rPr>
          <w:t>完成的</w:t>
        </w:r>
      </w:ins>
      <w:ins w:id="396" w:author="宁国云" w:date="2019-09-05T15:54:52Z">
        <w:r>
          <w:rPr>
            <w:rFonts w:hint="eastAsia" w:ascii="Arial" w:cs="Arial"/>
            <w:color w:val="000000" w:themeColor="text1"/>
            <w:sz w:val="24"/>
            <w:szCs w:val="24"/>
            <w:lang w:val="en-US" w:eastAsia="zh-CN"/>
            <w14:textFill>
              <w14:solidFill>
                <w14:schemeClr w14:val="tx1"/>
              </w14:solidFill>
            </w14:textFill>
          </w:rPr>
          <w:t>算法</w:t>
        </w:r>
      </w:ins>
      <w:ins w:id="397" w:author="宁国云" w:date="2019-09-05T15:54:55Z">
        <w:r>
          <w:rPr>
            <w:rFonts w:hint="eastAsia" w:ascii="Arial" w:cs="Arial"/>
            <w:color w:val="000000" w:themeColor="text1"/>
            <w:sz w:val="24"/>
            <w:szCs w:val="24"/>
            <w:lang w:val="en-US" w:eastAsia="zh-CN"/>
            <w14:textFill>
              <w14:solidFill>
                <w14:schemeClr w14:val="tx1"/>
              </w14:solidFill>
            </w14:textFill>
          </w:rPr>
          <w:t>需要</w:t>
        </w:r>
      </w:ins>
      <w:ins w:id="398" w:author="宁国云" w:date="2019-09-05T15:54:56Z">
        <w:r>
          <w:rPr>
            <w:rFonts w:hint="eastAsia" w:ascii="Arial" w:cs="Arial"/>
            <w:color w:val="000000" w:themeColor="text1"/>
            <w:sz w:val="24"/>
            <w:szCs w:val="24"/>
            <w:lang w:val="en-US" w:eastAsia="zh-CN"/>
            <w14:textFill>
              <w14:solidFill>
                <w14:schemeClr w14:val="tx1"/>
              </w14:solidFill>
            </w14:textFill>
          </w:rPr>
          <w:t>的</w:t>
        </w:r>
      </w:ins>
      <w:ins w:id="399" w:author="宁国云" w:date="2019-09-05T15:54:58Z">
        <w:r>
          <w:rPr>
            <w:rFonts w:hint="eastAsia" w:ascii="Arial" w:cs="Arial"/>
            <w:color w:val="000000" w:themeColor="text1"/>
            <w:sz w:val="24"/>
            <w:szCs w:val="24"/>
            <w:lang w:val="en-US" w:eastAsia="zh-CN"/>
            <w14:textFill>
              <w14:solidFill>
                <w14:schemeClr w14:val="tx1"/>
              </w14:solidFill>
            </w14:textFill>
          </w:rPr>
          <w:t>参数</w:t>
        </w:r>
      </w:ins>
      <w:ins w:id="400" w:author="宁国云" w:date="2019-09-05T15:55:10Z">
        <w:r>
          <w:rPr>
            <w:rFonts w:hint="eastAsia" w:ascii="Arial" w:cs="Arial"/>
            <w:color w:val="000000" w:themeColor="text1"/>
            <w:sz w:val="24"/>
            <w:szCs w:val="24"/>
            <w:lang w:val="en-US" w:eastAsia="zh-CN"/>
            <w14:textFill>
              <w14:solidFill>
                <w14:schemeClr w14:val="tx1"/>
              </w14:solidFill>
            </w14:textFill>
          </w:rPr>
          <w:t>，</w:t>
        </w:r>
      </w:ins>
      <w:ins w:id="401" w:author="宁国云" w:date="2019-09-05T15:55:13Z">
        <w:r>
          <w:rPr>
            <w:rFonts w:hint="eastAsia" w:ascii="Arial" w:cs="Arial"/>
            <w:color w:val="000000" w:themeColor="text1"/>
            <w:sz w:val="24"/>
            <w:szCs w:val="24"/>
            <w:lang w:val="en-US" w:eastAsia="zh-CN"/>
            <w14:textFill>
              <w14:solidFill>
                <w14:schemeClr w14:val="tx1"/>
              </w14:solidFill>
            </w14:textFill>
          </w:rPr>
          <w:t>全部</w:t>
        </w:r>
      </w:ins>
      <w:ins w:id="402" w:author="宁国云" w:date="2019-09-05T15:55:16Z">
        <w:r>
          <w:rPr>
            <w:rFonts w:hint="eastAsia" w:ascii="Arial" w:cs="Arial"/>
            <w:color w:val="000000" w:themeColor="text1"/>
            <w:sz w:val="24"/>
            <w:szCs w:val="24"/>
            <w:lang w:val="en-US" w:eastAsia="zh-CN"/>
            <w14:textFill>
              <w14:solidFill>
                <w14:schemeClr w14:val="tx1"/>
              </w14:solidFill>
            </w14:textFill>
          </w:rPr>
          <w:t>保存</w:t>
        </w:r>
      </w:ins>
      <w:ins w:id="403" w:author="宁国云" w:date="2019-09-05T15:55:17Z">
        <w:r>
          <w:rPr>
            <w:rFonts w:hint="eastAsia" w:ascii="Arial" w:cs="Arial"/>
            <w:color w:val="000000" w:themeColor="text1"/>
            <w:sz w:val="24"/>
            <w:szCs w:val="24"/>
            <w:lang w:val="en-US" w:eastAsia="zh-CN"/>
            <w14:textFill>
              <w14:solidFill>
                <w14:schemeClr w14:val="tx1"/>
              </w14:solidFill>
            </w14:textFill>
          </w:rPr>
          <w:t>到</w:t>
        </w:r>
      </w:ins>
      <w:ins w:id="404" w:author="宁国云" w:date="2019-09-05T15:55:20Z">
        <w:r>
          <w:rPr>
            <w:rFonts w:hint="eastAsia" w:ascii="Arial" w:cs="Arial"/>
            <w:color w:val="000000" w:themeColor="text1"/>
            <w:sz w:val="24"/>
            <w:szCs w:val="24"/>
            <w:lang w:val="en-US" w:eastAsia="zh-CN"/>
            <w14:textFill>
              <w14:solidFill>
                <w14:schemeClr w14:val="tx1"/>
              </w14:solidFill>
            </w14:textFill>
          </w:rPr>
          <w:t>数据</w:t>
        </w:r>
      </w:ins>
      <w:ins w:id="405" w:author="宁国云" w:date="2019-09-05T15:55:21Z">
        <w:r>
          <w:rPr>
            <w:rFonts w:hint="eastAsia" w:ascii="Arial" w:cs="Arial"/>
            <w:color w:val="000000" w:themeColor="text1"/>
            <w:sz w:val="24"/>
            <w:szCs w:val="24"/>
            <w:lang w:val="en-US" w:eastAsia="zh-CN"/>
            <w14:textFill>
              <w14:solidFill>
                <w14:schemeClr w14:val="tx1"/>
              </w14:solidFill>
            </w14:textFill>
          </w:rPr>
          <w:t>库</w:t>
        </w:r>
      </w:ins>
      <w:ins w:id="406" w:author="宁国云" w:date="2019-09-05T15:55:22Z">
        <w:r>
          <w:rPr>
            <w:rFonts w:hint="eastAsia" w:ascii="Arial" w:cs="Arial"/>
            <w:color w:val="000000" w:themeColor="text1"/>
            <w:sz w:val="24"/>
            <w:szCs w:val="24"/>
            <w:lang w:val="en-US" w:eastAsia="zh-CN"/>
            <w14:textFill>
              <w14:solidFill>
                <w14:schemeClr w14:val="tx1"/>
              </w14:solidFill>
            </w14:textFill>
          </w:rPr>
          <w:t>里面</w:t>
        </w:r>
      </w:ins>
      <w:ins w:id="407" w:author="宁国云" w:date="2019-09-05T15:55:23Z">
        <w:r>
          <w:rPr>
            <w:rFonts w:hint="eastAsia" w:ascii="Arial" w:cs="Arial"/>
            <w:color w:val="000000" w:themeColor="text1"/>
            <w:sz w:val="24"/>
            <w:szCs w:val="24"/>
            <w:lang w:val="en-US" w:eastAsia="zh-CN"/>
            <w14:textFill>
              <w14:solidFill>
                <w14:schemeClr w14:val="tx1"/>
              </w14:solidFill>
            </w14:textFill>
          </w:rPr>
          <w:t>，</w:t>
        </w:r>
      </w:ins>
      <w:ins w:id="408" w:author="宁国云" w:date="2019-09-05T15:55:31Z">
        <w:r>
          <w:rPr>
            <w:rFonts w:hint="eastAsia" w:ascii="Arial" w:cs="Arial"/>
            <w:color w:val="000000" w:themeColor="text1"/>
            <w:sz w:val="24"/>
            <w:szCs w:val="24"/>
            <w:lang w:val="en-US" w:eastAsia="zh-CN"/>
            <w14:textFill>
              <w14:solidFill>
                <w14:schemeClr w14:val="tx1"/>
              </w14:solidFill>
            </w14:textFill>
          </w:rPr>
          <w:t>算法</w:t>
        </w:r>
      </w:ins>
      <w:ins w:id="409" w:author="宁国云" w:date="2019-09-05T15:55:32Z">
        <w:r>
          <w:rPr>
            <w:rFonts w:hint="eastAsia" w:ascii="Arial" w:cs="Arial"/>
            <w:color w:val="000000" w:themeColor="text1"/>
            <w:sz w:val="24"/>
            <w:szCs w:val="24"/>
            <w:lang w:val="en-US" w:eastAsia="zh-CN"/>
            <w14:textFill>
              <w14:solidFill>
                <w14:schemeClr w14:val="tx1"/>
              </w14:solidFill>
            </w14:textFill>
          </w:rPr>
          <w:t>软件</w:t>
        </w:r>
      </w:ins>
      <w:ins w:id="410" w:author="宁国云" w:date="2019-09-05T15:55:33Z">
        <w:r>
          <w:rPr>
            <w:rFonts w:hint="eastAsia" w:ascii="Arial" w:cs="Arial"/>
            <w:color w:val="000000" w:themeColor="text1"/>
            <w:sz w:val="24"/>
            <w:szCs w:val="24"/>
            <w:lang w:val="en-US" w:eastAsia="zh-CN"/>
            <w14:textFill>
              <w14:solidFill>
                <w14:schemeClr w14:val="tx1"/>
              </w14:solidFill>
            </w14:textFill>
          </w:rPr>
          <w:t>运行时</w:t>
        </w:r>
      </w:ins>
      <w:ins w:id="411" w:author="宁国云" w:date="2019-09-05T15:55:35Z">
        <w:r>
          <w:rPr>
            <w:rFonts w:hint="eastAsia" w:ascii="Arial" w:cs="Arial"/>
            <w:color w:val="000000" w:themeColor="text1"/>
            <w:sz w:val="24"/>
            <w:szCs w:val="24"/>
            <w:lang w:val="en-US" w:eastAsia="zh-CN"/>
            <w14:textFill>
              <w14:solidFill>
                <w14:schemeClr w14:val="tx1"/>
              </w14:solidFill>
            </w14:textFill>
          </w:rPr>
          <w:t>需要</w:t>
        </w:r>
      </w:ins>
      <w:ins w:id="412" w:author="宁国云" w:date="2019-09-05T15:55:38Z">
        <w:r>
          <w:rPr>
            <w:rFonts w:hint="eastAsia" w:ascii="Arial" w:cs="Arial"/>
            <w:color w:val="000000" w:themeColor="text1"/>
            <w:sz w:val="24"/>
            <w:szCs w:val="24"/>
            <w:lang w:val="en-US" w:eastAsia="zh-CN"/>
            <w14:textFill>
              <w14:solidFill>
                <w14:schemeClr w14:val="tx1"/>
              </w14:solidFill>
            </w14:textFill>
          </w:rPr>
          <w:t>调用</w:t>
        </w:r>
      </w:ins>
      <w:ins w:id="413" w:author="宁国云" w:date="2019-09-05T15:55:39Z">
        <w:r>
          <w:rPr>
            <w:rFonts w:hint="eastAsia" w:ascii="Arial" w:cs="Arial"/>
            <w:color w:val="000000" w:themeColor="text1"/>
            <w:sz w:val="24"/>
            <w:szCs w:val="24"/>
            <w:lang w:val="en-US" w:eastAsia="zh-CN"/>
            <w14:textFill>
              <w14:solidFill>
                <w14:schemeClr w14:val="tx1"/>
              </w14:solidFill>
            </w14:textFill>
          </w:rPr>
          <w:t>。</w:t>
        </w:r>
      </w:ins>
    </w:p>
    <w:p>
      <w:pPr>
        <w:spacing w:line="360" w:lineRule="auto"/>
        <w:ind w:firstLine="480" w:firstLineChars="200"/>
        <w:rPr>
          <w:rFonts w:hint="default" w:ascii="Arial" w:cs="Arial"/>
          <w:color w:val="000000" w:themeColor="text1"/>
          <w:sz w:val="24"/>
          <w:szCs w:val="24"/>
          <w:lang w:val="en-US" w:eastAsia="zh-CN"/>
          <w14:textFill>
            <w14:solidFill>
              <w14:schemeClr w14:val="tx1"/>
            </w14:solidFill>
          </w14:textFill>
        </w:rPr>
      </w:pPr>
    </w:p>
    <w:tbl>
      <w:tblPr>
        <w:tblStyle w:val="14"/>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4"/>
        <w:gridCol w:w="1030"/>
        <w:gridCol w:w="1030"/>
        <w:gridCol w:w="1030"/>
        <w:gridCol w:w="1030"/>
        <w:gridCol w:w="1030"/>
        <w:gridCol w:w="1030"/>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314" w:type="dxa"/>
            <w:vMerge w:val="restart"/>
            <w:vAlign w:val="center"/>
          </w:tcPr>
          <w:p>
            <w:pPr>
              <w:spacing w:line="360" w:lineRule="auto"/>
              <w:jc w:val="center"/>
              <w:rPr>
                <w:sz w:val="18"/>
                <w:szCs w:val="18"/>
              </w:rPr>
            </w:pPr>
            <w:r>
              <w:rPr>
                <w:rFonts w:hint="eastAsia"/>
                <w:iCs/>
                <w:sz w:val="18"/>
                <w:szCs w:val="18"/>
              </w:rPr>
              <w:t>散热风机</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314" w:type="dxa"/>
            <w:vMerge w:val="restart"/>
            <w:vAlign w:val="center"/>
          </w:tcPr>
          <w:p>
            <w:pPr>
              <w:spacing w:line="360" w:lineRule="auto"/>
              <w:jc w:val="center"/>
              <w:rPr>
                <w:sz w:val="18"/>
                <w:szCs w:val="18"/>
              </w:rPr>
            </w:pPr>
            <w:r>
              <w:rPr>
                <w:rFonts w:hint="eastAsia"/>
                <w:iCs/>
                <w:sz w:val="18"/>
                <w:szCs w:val="18"/>
              </w:rPr>
              <w:t>散热器积灰</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314" w:type="dxa"/>
            <w:vMerge w:val="restart"/>
            <w:vAlign w:val="center"/>
          </w:tcPr>
          <w:p>
            <w:pPr>
              <w:spacing w:line="360" w:lineRule="auto"/>
              <w:jc w:val="center"/>
              <w:rPr>
                <w:sz w:val="18"/>
                <w:szCs w:val="18"/>
              </w:rPr>
            </w:pPr>
            <w:r>
              <w:rPr>
                <w:rFonts w:hint="eastAsia"/>
                <w:iCs/>
                <w:sz w:val="18"/>
                <w:szCs w:val="18"/>
              </w:rPr>
              <w:t>电解电容</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314" w:type="dxa"/>
            <w:vMerge w:val="restart"/>
            <w:vAlign w:val="center"/>
          </w:tcPr>
          <w:p>
            <w:pPr>
              <w:spacing w:line="360" w:lineRule="auto"/>
              <w:jc w:val="center"/>
              <w:rPr>
                <w:sz w:val="18"/>
                <w:szCs w:val="18"/>
              </w:rPr>
            </w:pPr>
            <w:r>
              <w:rPr>
                <w:rFonts w:hint="eastAsia"/>
                <w:iCs/>
                <w:sz w:val="18"/>
                <w:szCs w:val="18"/>
              </w:rPr>
              <w:t>功率端子</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314" w:type="dxa"/>
            <w:vMerge w:val="restart"/>
            <w:vAlign w:val="center"/>
          </w:tcPr>
          <w:p>
            <w:pPr>
              <w:spacing w:line="360" w:lineRule="auto"/>
              <w:jc w:val="center"/>
              <w:rPr>
                <w:sz w:val="18"/>
                <w:szCs w:val="18"/>
              </w:rPr>
            </w:pPr>
            <w:r>
              <w:rPr>
                <w:rFonts w:hint="eastAsia"/>
                <w:iCs/>
                <w:sz w:val="18"/>
                <w:szCs w:val="18"/>
              </w:rPr>
              <w:t>功率器件</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314" w:type="dxa"/>
            <w:vMerge w:val="restart"/>
            <w:vAlign w:val="center"/>
          </w:tcPr>
          <w:p>
            <w:pPr>
              <w:spacing w:line="360" w:lineRule="auto"/>
              <w:jc w:val="center"/>
              <w:rPr>
                <w:sz w:val="18"/>
                <w:szCs w:val="18"/>
              </w:rPr>
            </w:pPr>
            <w:r>
              <w:rPr>
                <w:rFonts w:hint="eastAsia"/>
                <w:iCs/>
                <w:sz w:val="18"/>
                <w:szCs w:val="18"/>
              </w:rPr>
              <w:t>转速传感器</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1314" w:type="dxa"/>
            <w:vMerge w:val="restart"/>
            <w:vAlign w:val="center"/>
          </w:tcPr>
          <w:p>
            <w:pPr>
              <w:spacing w:line="360" w:lineRule="auto"/>
              <w:jc w:val="center"/>
              <w:rPr>
                <w:sz w:val="18"/>
                <w:szCs w:val="18"/>
              </w:rPr>
            </w:pPr>
            <w:r>
              <w:rPr>
                <w:rFonts w:hint="eastAsia"/>
                <w:iCs/>
                <w:sz w:val="18"/>
                <w:szCs w:val="18"/>
              </w:rPr>
              <w:t>电控柜</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1314" w:type="dxa"/>
            <w:vMerge w:val="restart"/>
            <w:vAlign w:val="center"/>
          </w:tcPr>
          <w:p>
            <w:pPr>
              <w:spacing w:line="360" w:lineRule="auto"/>
              <w:jc w:val="center"/>
              <w:rPr>
                <w:sz w:val="18"/>
                <w:szCs w:val="18"/>
              </w:rPr>
            </w:pPr>
            <w:r>
              <w:rPr>
                <w:rFonts w:hint="eastAsia"/>
                <w:iCs/>
                <w:sz w:val="18"/>
                <w:szCs w:val="18"/>
              </w:rPr>
              <w:t>转子断条</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314" w:type="dxa"/>
            <w:vMerge w:val="restart"/>
            <w:vAlign w:val="center"/>
          </w:tcPr>
          <w:p>
            <w:pPr>
              <w:spacing w:line="360" w:lineRule="auto"/>
              <w:jc w:val="center"/>
              <w:rPr>
                <w:sz w:val="18"/>
                <w:szCs w:val="18"/>
              </w:rPr>
            </w:pPr>
            <w:r>
              <w:rPr>
                <w:rFonts w:hint="eastAsia"/>
                <w:iCs/>
                <w:sz w:val="18"/>
                <w:szCs w:val="18"/>
              </w:rPr>
              <w:t>匝间对地绝缘</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314" w:type="dxa"/>
            <w:vMerge w:val="restart"/>
            <w:vAlign w:val="center"/>
          </w:tcPr>
          <w:p>
            <w:pPr>
              <w:spacing w:line="360" w:lineRule="auto"/>
              <w:jc w:val="center"/>
              <w:rPr>
                <w:sz w:val="18"/>
                <w:szCs w:val="18"/>
              </w:rPr>
            </w:pPr>
            <w:r>
              <w:rPr>
                <w:rFonts w:hint="eastAsia"/>
                <w:iCs/>
                <w:sz w:val="18"/>
                <w:szCs w:val="18"/>
              </w:rPr>
              <w:t>匝间绝缘</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14" w:type="dxa"/>
            <w:vMerge w:val="restart"/>
            <w:vAlign w:val="center"/>
          </w:tcPr>
          <w:p>
            <w:pPr>
              <w:spacing w:line="360" w:lineRule="auto"/>
              <w:jc w:val="center"/>
              <w:rPr>
                <w:sz w:val="18"/>
                <w:szCs w:val="18"/>
              </w:rPr>
            </w:pPr>
            <w:r>
              <w:rPr>
                <w:rFonts w:hint="eastAsia"/>
                <w:iCs/>
                <w:sz w:val="18"/>
                <w:szCs w:val="18"/>
              </w:rPr>
              <w:t>轴承</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314" w:type="dxa"/>
            <w:vMerge w:val="restart"/>
            <w:vAlign w:val="center"/>
          </w:tcPr>
          <w:p>
            <w:pPr>
              <w:spacing w:line="360" w:lineRule="auto"/>
              <w:jc w:val="center"/>
              <w:rPr>
                <w:sz w:val="18"/>
                <w:szCs w:val="18"/>
              </w:rPr>
            </w:pPr>
            <w:r>
              <w:rPr>
                <w:rFonts w:hint="eastAsia"/>
                <w:iCs/>
                <w:sz w:val="18"/>
                <w:szCs w:val="18"/>
              </w:rPr>
              <w:t>底座</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314" w:type="dxa"/>
            <w:vMerge w:val="restart"/>
            <w:vAlign w:val="center"/>
          </w:tcPr>
          <w:p>
            <w:pPr>
              <w:spacing w:line="360" w:lineRule="auto"/>
              <w:jc w:val="center"/>
              <w:rPr>
                <w:sz w:val="18"/>
                <w:szCs w:val="18"/>
              </w:rPr>
            </w:pPr>
            <w:r>
              <w:rPr>
                <w:rFonts w:hint="eastAsia"/>
                <w:iCs/>
                <w:sz w:val="18"/>
                <w:szCs w:val="18"/>
              </w:rPr>
              <w:t>散热</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 w:hRule="atLeast"/>
        </w:trPr>
        <w:tc>
          <w:tcPr>
            <w:tcW w:w="1314" w:type="dxa"/>
            <w:vMerge w:val="restart"/>
            <w:vAlign w:val="center"/>
          </w:tcPr>
          <w:p>
            <w:pPr>
              <w:spacing w:line="360" w:lineRule="auto"/>
              <w:jc w:val="center"/>
              <w:rPr>
                <w:sz w:val="18"/>
                <w:szCs w:val="18"/>
              </w:rPr>
            </w:pPr>
            <w:r>
              <w:rPr>
                <w:rFonts w:hint="eastAsia"/>
                <w:iCs/>
                <w:sz w:val="18"/>
                <w:szCs w:val="18"/>
              </w:rPr>
              <w:t>电机</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P2</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P3</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P4</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314" w:type="dxa"/>
            <w:vMerge w:val="continue"/>
            <w:vAlign w:val="center"/>
          </w:tcPr>
          <w:p>
            <w:pPr>
              <w:spacing w:line="360" w:lineRule="auto"/>
              <w:jc w:val="center"/>
              <w:rPr>
                <w:iCs/>
                <w:sz w:val="18"/>
                <w:szCs w:val="18"/>
              </w:rPr>
            </w:pP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w:t>
            </w:r>
          </w:p>
        </w:tc>
      </w:tr>
    </w:tbl>
    <w:p>
      <w:pPr>
        <w:spacing w:line="360" w:lineRule="auto"/>
        <w:ind w:firstLine="480" w:firstLineChars="200"/>
        <w:rPr>
          <w:rFonts w:ascii="Arial" w:cs="Arial"/>
          <w:color w:val="000000" w:themeColor="text1"/>
          <w:sz w:val="24"/>
          <w:szCs w:val="24"/>
          <w14:textFill>
            <w14:solidFill>
              <w14:schemeClr w14:val="tx1"/>
            </w14:solidFill>
          </w14:textFill>
        </w:rPr>
      </w:pPr>
    </w:p>
    <w:p>
      <w:pPr>
        <w:pStyle w:val="3"/>
      </w:pPr>
      <w:bookmarkStart w:id="23" w:name="_Toc7968"/>
      <w:r>
        <w:rPr>
          <w:rFonts w:hint="eastAsia"/>
        </w:rPr>
        <w:t>预测性维护参数定义</w:t>
      </w:r>
      <w:bookmarkEnd w:id="23"/>
    </w:p>
    <w:p>
      <w:pPr>
        <w:spacing w:line="360" w:lineRule="auto"/>
        <w:ind w:firstLine="480" w:firstLineChars="200"/>
        <w:rPr>
          <w:ins w:id="414" w:author="liugj" w:date="2019-09-04T12:03:41Z"/>
          <w:rFonts w:hint="eastAsia"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参数配置软件模块设置每台设备的维护项目和维修项目以及该维护项目对应的作业指导书。电机及其系统的维护项参数配置表如下所示，不同的设备的维护项以及维护项的作业规范不同，参数配置要求都一样，根据用户实际情况进行配置。</w:t>
      </w:r>
    </w:p>
    <w:p>
      <w:pPr>
        <w:spacing w:line="360" w:lineRule="auto"/>
        <w:ind w:firstLine="480" w:firstLineChars="200"/>
        <w:rPr>
          <w:ins w:id="415" w:author="liugj" w:date="2019-09-04T12:03:42Z"/>
          <w:rFonts w:hint="eastAsia" w:ascii="Arial" w:cs="Arial"/>
          <w:color w:val="000000" w:themeColor="text1"/>
          <w:sz w:val="24"/>
          <w:szCs w:val="24"/>
          <w:lang w:val="en-US" w:eastAsia="zh-CN"/>
          <w14:textFill>
            <w14:solidFill>
              <w14:schemeClr w14:val="tx1"/>
            </w14:solidFill>
          </w14:textFill>
        </w:rPr>
      </w:pPr>
      <w:ins w:id="416" w:author="liugj" w:date="2019-09-04T12:03:42Z">
        <w:r>
          <w:rPr>
            <w:rFonts w:hint="eastAsia" w:ascii="Arial" w:cs="Arial"/>
            <w:color w:val="000000" w:themeColor="text1"/>
            <w:sz w:val="24"/>
            <w:szCs w:val="24"/>
            <w:lang w:val="en-US" w:eastAsia="zh-CN"/>
            <w14:textFill>
              <w14:solidFill>
                <w14:schemeClr w14:val="tx1"/>
              </w14:solidFill>
            </w14:textFill>
          </w:rPr>
          <w:t>1.以下的都是电机的，是否会有变频器的？如有变频器的，参数是什么</w:t>
        </w:r>
      </w:ins>
    </w:p>
    <w:p>
      <w:pPr>
        <w:spacing w:line="360" w:lineRule="auto"/>
        <w:ind w:firstLine="480" w:firstLineChars="200"/>
        <w:rPr>
          <w:ins w:id="417" w:author="宁国云" w:date="2019-09-05T15:56:00Z"/>
          <w:rFonts w:hint="eastAsia" w:ascii="Arial" w:cs="Arial"/>
          <w:color w:val="000000" w:themeColor="text1"/>
          <w:sz w:val="24"/>
          <w:szCs w:val="24"/>
          <w:lang w:val="en-US" w:eastAsia="zh-CN"/>
          <w14:textFill>
            <w14:solidFill>
              <w14:schemeClr w14:val="tx1"/>
            </w14:solidFill>
          </w14:textFill>
        </w:rPr>
      </w:pPr>
      <w:ins w:id="418" w:author="liugj" w:date="2019-09-04T12:03:42Z">
        <w:r>
          <w:rPr>
            <w:rFonts w:hint="eastAsia" w:ascii="Arial" w:cs="Arial"/>
            <w:color w:val="000000" w:themeColor="text1"/>
            <w:sz w:val="24"/>
            <w:szCs w:val="24"/>
            <w:lang w:val="en-US" w:eastAsia="zh-CN"/>
            <w14:textFill>
              <w14:solidFill>
                <w14:schemeClr w14:val="tx1"/>
              </w14:solidFill>
            </w14:textFill>
          </w:rPr>
          <w:t>2.</w:t>
        </w:r>
      </w:ins>
      <w:ins w:id="419" w:author="liugj" w:date="2019-09-04T12:03:42Z">
        <w:r>
          <w:rPr>
            <w:rFonts w:hint="eastAsia" w:ascii="Arial" w:cs="Arial"/>
            <w:color w:val="000000" w:themeColor="text1"/>
            <w:sz w:val="24"/>
            <w:szCs w:val="24"/>
            <w14:textFill>
              <w14:solidFill>
                <w14:schemeClr w14:val="tx1"/>
              </w14:solidFill>
            </w14:textFill>
          </w:rPr>
          <w:t>其他不同类型的设备的故障项不一样，故障项的输入数据也不同，但参数配置要求一样。</w:t>
        </w:r>
      </w:ins>
      <w:ins w:id="420" w:author="liugj" w:date="2019-09-04T12:03:42Z">
        <w:r>
          <w:rPr>
            <w:rFonts w:hint="eastAsia" w:ascii="Arial" w:cs="Arial"/>
            <w:color w:val="000000" w:themeColor="text1"/>
            <w:sz w:val="24"/>
            <w:szCs w:val="24"/>
            <w:lang w:val="en-US" w:eastAsia="zh-CN"/>
            <w14:textFill>
              <w14:solidFill>
                <w14:schemeClr w14:val="tx1"/>
              </w14:solidFill>
            </w14:textFill>
          </w:rPr>
          <w:t xml:space="preserve"> 这个意思是，参数名称是一样，不一样的是值的不一样？</w:t>
        </w:r>
      </w:ins>
    </w:p>
    <w:p>
      <w:pPr>
        <w:spacing w:line="360" w:lineRule="auto"/>
        <w:ind w:firstLine="480" w:firstLineChars="200"/>
        <w:rPr>
          <w:ins w:id="421" w:author="宁国云" w:date="2019-09-05T15:56:00Z"/>
          <w:rFonts w:hint="eastAsia" w:ascii="Arial" w:cs="Arial"/>
          <w:color w:val="000000" w:themeColor="text1"/>
          <w:sz w:val="24"/>
          <w:szCs w:val="24"/>
          <w:lang w:val="en-US" w:eastAsia="zh-CN"/>
          <w14:textFill>
            <w14:solidFill>
              <w14:schemeClr w14:val="tx1"/>
            </w14:solidFill>
          </w14:textFill>
        </w:rPr>
      </w:pPr>
    </w:p>
    <w:p>
      <w:pPr>
        <w:spacing w:line="360" w:lineRule="auto"/>
        <w:ind w:firstLine="480" w:firstLineChars="200"/>
        <w:rPr>
          <w:ins w:id="422" w:author="宁国云" w:date="2019-09-05T15:56:02Z"/>
          <w:rFonts w:hint="eastAsia" w:ascii="Arial" w:cs="Arial"/>
          <w:color w:val="000000" w:themeColor="text1"/>
          <w:sz w:val="24"/>
          <w:szCs w:val="24"/>
          <w:lang w:val="en-US" w:eastAsia="zh-CN"/>
          <w14:textFill>
            <w14:solidFill>
              <w14:schemeClr w14:val="tx1"/>
            </w14:solidFill>
          </w14:textFill>
        </w:rPr>
      </w:pPr>
      <w:ins w:id="423" w:author="宁国云" w:date="2019-09-05T15:56:01Z">
        <w:r>
          <w:rPr>
            <w:rFonts w:hint="eastAsia" w:ascii="Arial" w:cs="Arial"/>
            <w:color w:val="000000" w:themeColor="text1"/>
            <w:sz w:val="24"/>
            <w:szCs w:val="24"/>
            <w:lang w:val="en-US" w:eastAsia="zh-CN"/>
            <w14:textFill>
              <w14:solidFill>
                <w14:schemeClr w14:val="tx1"/>
              </w14:solidFill>
            </w14:textFill>
          </w:rPr>
          <w:t>答复：这些参数包括了电机和变频器的，是目前已经完成的算法需要的参数，全部保存到数据库里面，算法软件运行时需要调用。</w:t>
        </w:r>
      </w:ins>
    </w:p>
    <w:p>
      <w:pPr>
        <w:spacing w:line="360" w:lineRule="auto"/>
        <w:ind w:firstLine="480" w:firstLineChars="200"/>
        <w:rPr>
          <w:ins w:id="424" w:author="宁国云" w:date="2019-09-05T15:56:02Z"/>
          <w:rFonts w:hint="eastAsia" w:ascii="Arial" w:cs="Arial"/>
          <w:color w:val="000000" w:themeColor="text1"/>
          <w:sz w:val="24"/>
          <w:szCs w:val="24"/>
          <w:lang w:val="en-US" w:eastAsia="zh-CN"/>
          <w14:textFill>
            <w14:solidFill>
              <w14:schemeClr w14:val="tx1"/>
            </w14:solidFill>
          </w14:textFill>
        </w:rPr>
      </w:pPr>
    </w:p>
    <w:p>
      <w:pPr>
        <w:spacing w:line="360" w:lineRule="auto"/>
        <w:ind w:firstLine="480" w:firstLineChars="200"/>
        <w:rPr>
          <w:rFonts w:hint="eastAsia" w:ascii="Arial" w:cs="Arial"/>
          <w:color w:val="000000" w:themeColor="text1"/>
          <w:sz w:val="24"/>
          <w:szCs w:val="24"/>
          <w:lang w:val="en-US" w:eastAsia="zh-CN"/>
          <w14:textFill>
            <w14:solidFill>
              <w14:schemeClr w14:val="tx1"/>
            </w14:solidFill>
          </w14:textFill>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1035"/>
        <w:gridCol w:w="1170"/>
        <w:gridCol w:w="1395"/>
        <w:gridCol w:w="960"/>
        <w:gridCol w:w="1065"/>
        <w:gridCol w:w="1050"/>
        <w:gridCol w:w="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9"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设备名称</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主抽风机电机</w:t>
            </w:r>
          </w:p>
        </w:tc>
        <w:tc>
          <w:tcPr>
            <w:tcW w:w="117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设备代号</w:t>
            </w:r>
          </w:p>
        </w:tc>
        <w:tc>
          <w:tcPr>
            <w:tcW w:w="139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000001</w:t>
            </w:r>
          </w:p>
        </w:tc>
        <w:tc>
          <w:tcPr>
            <w:tcW w:w="96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设备编号</w:t>
            </w:r>
          </w:p>
        </w:tc>
        <w:tc>
          <w:tcPr>
            <w:tcW w:w="106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000001</w:t>
            </w:r>
          </w:p>
        </w:tc>
        <w:tc>
          <w:tcPr>
            <w:tcW w:w="105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设备类型</w:t>
            </w:r>
          </w:p>
        </w:tc>
        <w:tc>
          <w:tcPr>
            <w:tcW w:w="848"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2类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9"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P1</w:t>
            </w:r>
          </w:p>
        </w:tc>
        <w:tc>
          <w:tcPr>
            <w:tcW w:w="103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1000</w:t>
            </w:r>
          </w:p>
        </w:tc>
        <w:tc>
          <w:tcPr>
            <w:tcW w:w="117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P2</w:t>
            </w:r>
          </w:p>
        </w:tc>
        <w:tc>
          <w:tcPr>
            <w:tcW w:w="139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2000</w:t>
            </w:r>
          </w:p>
        </w:tc>
        <w:tc>
          <w:tcPr>
            <w:tcW w:w="96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P3</w:t>
            </w:r>
          </w:p>
        </w:tc>
        <w:tc>
          <w:tcPr>
            <w:tcW w:w="1065"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3000</w:t>
            </w:r>
          </w:p>
        </w:tc>
        <w:tc>
          <w:tcPr>
            <w:tcW w:w="1050"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P4</w:t>
            </w:r>
          </w:p>
        </w:tc>
        <w:tc>
          <w:tcPr>
            <w:tcW w:w="848" w:type="dxa"/>
            <w:vAlign w:val="center"/>
          </w:tcPr>
          <w:p>
            <w:pPr>
              <w:spacing w:line="360" w:lineRule="auto"/>
              <w:jc w:val="center"/>
              <w:rPr>
                <w:rFonts w:ascii="Arial" w:cs="Arial"/>
                <w:color w:val="000000" w:themeColor="text1"/>
                <w:sz w:val="18"/>
                <w:szCs w:val="18"/>
                <w14:textFill>
                  <w14:solidFill>
                    <w14:schemeClr w14:val="tx1"/>
                  </w14:solidFill>
                </w14:textFill>
              </w:rPr>
            </w:pPr>
            <w:r>
              <w:rPr>
                <w:rFonts w:hint="eastAsia" w:ascii="Arial" w:cs="Arial"/>
                <w:color w:val="000000" w:themeColor="text1"/>
                <w:szCs w:val="21"/>
                <w14:textFill>
                  <w14:solidFill>
                    <w14:schemeClr w14:val="tx1"/>
                  </w14:solidFill>
                </w14:textFill>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999" w:type="dxa"/>
            <w:vMerge w:val="restart"/>
          </w:tcPr>
          <w:p>
            <w:pPr>
              <w:spacing w:line="360" w:lineRule="auto"/>
              <w:jc w:val="left"/>
              <w:rPr>
                <w:rFonts w:ascii="Arial" w:cs="Arial"/>
                <w:color w:val="000000" w:themeColor="text1"/>
                <w:sz w:val="18"/>
                <w:szCs w:val="18"/>
                <w14:textFill>
                  <w14:solidFill>
                    <w14:schemeClr w14:val="tx1"/>
                  </w14:solidFill>
                </w14:textFill>
              </w:rPr>
            </w:pPr>
            <w:r>
              <w:rPr>
                <w:rFonts w:hint="eastAsia"/>
                <w:iCs/>
                <w:sz w:val="18"/>
                <w:szCs w:val="18"/>
              </w:rPr>
              <w:t>电机大修</w:t>
            </w: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周期</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时间</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等级</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文件号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999" w:type="dxa"/>
            <w:vMerge w:val="continue"/>
          </w:tcPr>
          <w:p>
            <w:pPr>
              <w:spacing w:line="360" w:lineRule="auto"/>
              <w:jc w:val="left"/>
              <w:rPr>
                <w:iCs/>
                <w:sz w:val="18"/>
                <w:szCs w:val="18"/>
              </w:rPr>
            </w:pP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5</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999" w:type="dxa"/>
            <w:vMerge w:val="restart"/>
          </w:tcPr>
          <w:p>
            <w:pPr>
              <w:spacing w:line="360" w:lineRule="auto"/>
              <w:jc w:val="left"/>
              <w:rPr>
                <w:rFonts w:ascii="Arial" w:cs="Arial"/>
                <w:color w:val="000000" w:themeColor="text1"/>
                <w:sz w:val="18"/>
                <w:szCs w:val="18"/>
                <w14:textFill>
                  <w14:solidFill>
                    <w14:schemeClr w14:val="tx1"/>
                  </w14:solidFill>
                </w14:textFill>
              </w:rPr>
            </w:pPr>
            <w:r>
              <w:rPr>
                <w:rFonts w:hint="eastAsia"/>
                <w:iCs/>
                <w:sz w:val="18"/>
                <w:szCs w:val="18"/>
              </w:rPr>
              <w:t>加热烘干</w:t>
            </w: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周期</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时间</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等级</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文件号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999" w:type="dxa"/>
            <w:vMerge w:val="continue"/>
          </w:tcPr>
          <w:p>
            <w:pPr>
              <w:spacing w:line="360" w:lineRule="auto"/>
              <w:jc w:val="left"/>
              <w:rPr>
                <w:iCs/>
                <w:sz w:val="18"/>
                <w:szCs w:val="18"/>
              </w:rPr>
            </w:pP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5</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999" w:type="dxa"/>
            <w:vMerge w:val="restart"/>
          </w:tcPr>
          <w:p>
            <w:pPr>
              <w:spacing w:line="360" w:lineRule="auto"/>
              <w:jc w:val="left"/>
              <w:rPr>
                <w:rFonts w:ascii="Arial" w:cs="Arial"/>
                <w:color w:val="000000" w:themeColor="text1"/>
                <w:sz w:val="18"/>
                <w:szCs w:val="18"/>
                <w14:textFill>
                  <w14:solidFill>
                    <w14:schemeClr w14:val="tx1"/>
                  </w14:solidFill>
                </w14:textFill>
              </w:rPr>
            </w:pPr>
            <w:r>
              <w:rPr>
                <w:rFonts w:hint="eastAsia"/>
                <w:iCs/>
                <w:sz w:val="18"/>
                <w:szCs w:val="18"/>
              </w:rPr>
              <w:t>绝缘测试</w:t>
            </w: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周期</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时间</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等级</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文件号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999" w:type="dxa"/>
            <w:vMerge w:val="continue"/>
          </w:tcPr>
          <w:p>
            <w:pPr>
              <w:spacing w:line="360" w:lineRule="auto"/>
              <w:jc w:val="left"/>
              <w:rPr>
                <w:iCs/>
                <w:sz w:val="18"/>
                <w:szCs w:val="18"/>
              </w:rPr>
            </w:pP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5</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999" w:type="dxa"/>
            <w:vMerge w:val="restart"/>
          </w:tcPr>
          <w:p>
            <w:pPr>
              <w:spacing w:line="360" w:lineRule="auto"/>
              <w:jc w:val="left"/>
              <w:rPr>
                <w:rFonts w:ascii="Arial" w:cs="Arial"/>
                <w:color w:val="000000" w:themeColor="text1"/>
                <w:sz w:val="18"/>
                <w:szCs w:val="18"/>
                <w14:textFill>
                  <w14:solidFill>
                    <w14:schemeClr w14:val="tx1"/>
                  </w14:solidFill>
                </w14:textFill>
              </w:rPr>
            </w:pPr>
            <w:r>
              <w:rPr>
                <w:rFonts w:hint="eastAsia"/>
                <w:iCs/>
                <w:sz w:val="18"/>
                <w:szCs w:val="18"/>
              </w:rPr>
              <w:t>清洗轴承</w:t>
            </w: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周期</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时间</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等级</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文件号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999" w:type="dxa"/>
            <w:vMerge w:val="continue"/>
          </w:tcPr>
          <w:p>
            <w:pPr>
              <w:spacing w:line="360" w:lineRule="auto"/>
              <w:jc w:val="left"/>
              <w:rPr>
                <w:iCs/>
                <w:sz w:val="18"/>
                <w:szCs w:val="18"/>
              </w:rPr>
            </w:pP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5</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99" w:type="dxa"/>
            <w:vMerge w:val="restart"/>
          </w:tcPr>
          <w:p>
            <w:pPr>
              <w:spacing w:line="360" w:lineRule="auto"/>
              <w:jc w:val="left"/>
              <w:rPr>
                <w:rFonts w:ascii="Arial" w:cs="Arial"/>
                <w:color w:val="000000" w:themeColor="text1"/>
                <w:sz w:val="18"/>
                <w:szCs w:val="18"/>
                <w14:textFill>
                  <w14:solidFill>
                    <w14:schemeClr w14:val="tx1"/>
                  </w14:solidFill>
                </w14:textFill>
              </w:rPr>
            </w:pPr>
            <w:r>
              <w:rPr>
                <w:rFonts w:hint="eastAsia"/>
                <w:iCs/>
                <w:sz w:val="18"/>
                <w:szCs w:val="18"/>
              </w:rPr>
              <w:t>清洗散热风机</w:t>
            </w: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周期</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时间</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等级</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文件号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999" w:type="dxa"/>
            <w:vMerge w:val="continue"/>
          </w:tcPr>
          <w:p>
            <w:pPr>
              <w:spacing w:line="360" w:lineRule="auto"/>
              <w:jc w:val="left"/>
              <w:rPr>
                <w:iCs/>
                <w:sz w:val="18"/>
                <w:szCs w:val="18"/>
              </w:rPr>
            </w:pP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5</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 w:hRule="atLeast"/>
        </w:trPr>
        <w:tc>
          <w:tcPr>
            <w:tcW w:w="999" w:type="dxa"/>
            <w:vMerge w:val="restart"/>
          </w:tcPr>
          <w:p>
            <w:pPr>
              <w:spacing w:line="360" w:lineRule="auto"/>
              <w:jc w:val="left"/>
              <w:rPr>
                <w:rFonts w:ascii="Arial" w:cs="Arial"/>
                <w:color w:val="000000" w:themeColor="text1"/>
                <w:sz w:val="18"/>
                <w:szCs w:val="18"/>
                <w14:textFill>
                  <w14:solidFill>
                    <w14:schemeClr w14:val="tx1"/>
                  </w14:solidFill>
                </w14:textFill>
              </w:rPr>
            </w:pPr>
            <w:r>
              <w:rPr>
                <w:rFonts w:hint="eastAsia"/>
                <w:iCs/>
                <w:sz w:val="18"/>
                <w:szCs w:val="18"/>
              </w:rPr>
              <w:t>装配检测</w:t>
            </w: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周期</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时间</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等级</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文件号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999" w:type="dxa"/>
            <w:vMerge w:val="continue"/>
          </w:tcPr>
          <w:p>
            <w:pPr>
              <w:spacing w:line="360" w:lineRule="auto"/>
              <w:jc w:val="left"/>
              <w:rPr>
                <w:iCs/>
                <w:sz w:val="18"/>
                <w:szCs w:val="18"/>
              </w:rPr>
            </w:pP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5</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999" w:type="dxa"/>
            <w:vMerge w:val="restart"/>
          </w:tcPr>
          <w:p>
            <w:pPr>
              <w:spacing w:line="360" w:lineRule="auto"/>
              <w:jc w:val="left"/>
              <w:rPr>
                <w:rFonts w:ascii="Arial" w:cs="Arial"/>
                <w:color w:val="000000" w:themeColor="text1"/>
                <w:sz w:val="18"/>
                <w:szCs w:val="18"/>
                <w14:textFill>
                  <w14:solidFill>
                    <w14:schemeClr w14:val="tx1"/>
                  </w14:solidFill>
                </w14:textFill>
              </w:rPr>
            </w:pPr>
            <w:r>
              <w:rPr>
                <w:rFonts w:hint="eastAsia"/>
                <w:iCs/>
                <w:sz w:val="18"/>
                <w:szCs w:val="18"/>
              </w:rPr>
              <w:t>一般清扫</w:t>
            </w: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周期</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时间</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等级</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文件号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999" w:type="dxa"/>
            <w:vMerge w:val="continue"/>
          </w:tcPr>
          <w:p>
            <w:pPr>
              <w:spacing w:line="360" w:lineRule="auto"/>
              <w:jc w:val="left"/>
              <w:rPr>
                <w:iCs/>
                <w:sz w:val="18"/>
                <w:szCs w:val="18"/>
              </w:rPr>
            </w:pP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5</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999" w:type="dxa"/>
            <w:vMerge w:val="restart"/>
          </w:tcPr>
          <w:p>
            <w:pPr>
              <w:spacing w:line="360" w:lineRule="auto"/>
              <w:jc w:val="left"/>
              <w:rPr>
                <w:rFonts w:ascii="Arial" w:cs="Arial"/>
                <w:color w:val="000000" w:themeColor="text1"/>
                <w:sz w:val="18"/>
                <w:szCs w:val="18"/>
                <w14:textFill>
                  <w14:solidFill>
                    <w14:schemeClr w14:val="tx1"/>
                  </w14:solidFill>
                </w14:textFill>
              </w:rPr>
            </w:pPr>
            <w:r>
              <w:rPr>
                <w:rFonts w:hint="eastAsia"/>
                <w:iCs/>
                <w:sz w:val="18"/>
                <w:szCs w:val="18"/>
              </w:rPr>
              <w:t>清洗散热器</w:t>
            </w: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周期</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时间</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等级</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文件号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999" w:type="dxa"/>
            <w:vMerge w:val="continue"/>
          </w:tcPr>
          <w:p>
            <w:pPr>
              <w:spacing w:line="360" w:lineRule="auto"/>
              <w:jc w:val="left"/>
              <w:rPr>
                <w:iCs/>
                <w:sz w:val="18"/>
                <w:szCs w:val="18"/>
              </w:rPr>
            </w:pP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5</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999" w:type="dxa"/>
            <w:vMerge w:val="restart"/>
          </w:tcPr>
          <w:p>
            <w:pPr>
              <w:spacing w:line="360" w:lineRule="auto"/>
              <w:jc w:val="left"/>
              <w:rPr>
                <w:rFonts w:ascii="Arial" w:cs="Arial"/>
                <w:color w:val="000000" w:themeColor="text1"/>
                <w:sz w:val="18"/>
                <w:szCs w:val="18"/>
                <w14:textFill>
                  <w14:solidFill>
                    <w14:schemeClr w14:val="tx1"/>
                  </w14:solidFill>
                </w14:textFill>
              </w:rPr>
            </w:pPr>
            <w:r>
              <w:rPr>
                <w:rFonts w:hint="eastAsia"/>
                <w:iCs/>
                <w:sz w:val="18"/>
                <w:szCs w:val="18"/>
              </w:rPr>
              <w:t>驱动器大修</w:t>
            </w: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周期</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时间</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等级</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文件号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99" w:type="dxa"/>
            <w:vMerge w:val="continue"/>
          </w:tcPr>
          <w:p>
            <w:pPr>
              <w:spacing w:line="360" w:lineRule="auto"/>
              <w:jc w:val="left"/>
              <w:rPr>
                <w:iCs/>
                <w:sz w:val="18"/>
                <w:szCs w:val="18"/>
              </w:rPr>
            </w:pP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5</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99" w:type="dxa"/>
            <w:vMerge w:val="restart"/>
          </w:tcPr>
          <w:p>
            <w:pPr>
              <w:spacing w:line="360" w:lineRule="auto"/>
              <w:jc w:val="left"/>
              <w:rPr>
                <w:rFonts w:ascii="Arial" w:cs="Arial"/>
                <w:color w:val="000000" w:themeColor="text1"/>
                <w:sz w:val="18"/>
                <w:szCs w:val="18"/>
                <w14:textFill>
                  <w14:solidFill>
                    <w14:schemeClr w14:val="tx1"/>
                  </w14:solidFill>
                </w14:textFill>
              </w:rPr>
            </w:pPr>
            <w:r>
              <w:rPr>
                <w:rFonts w:hint="eastAsia"/>
                <w:iCs/>
                <w:sz w:val="18"/>
                <w:szCs w:val="18"/>
              </w:rPr>
              <w:t>参数调整</w:t>
            </w: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D1</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D2</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D3</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周期</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时间</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等级</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文件号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 w:hRule="atLeast"/>
        </w:trPr>
        <w:tc>
          <w:tcPr>
            <w:tcW w:w="999" w:type="dxa"/>
            <w:vMerge w:val="continue"/>
          </w:tcPr>
          <w:p>
            <w:pPr>
              <w:spacing w:line="360" w:lineRule="auto"/>
              <w:jc w:val="left"/>
              <w:rPr>
                <w:iCs/>
                <w:sz w:val="18"/>
                <w:szCs w:val="18"/>
              </w:rPr>
            </w:pPr>
          </w:p>
        </w:tc>
        <w:tc>
          <w:tcPr>
            <w:tcW w:w="1035" w:type="dxa"/>
          </w:tcPr>
          <w:p>
            <w:pPr>
              <w:spacing w:line="360" w:lineRule="auto"/>
              <w:jc w:val="left"/>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5</w:t>
            </w:r>
          </w:p>
        </w:tc>
        <w:tc>
          <w:tcPr>
            <w:tcW w:w="117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39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96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65"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1050"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c>
          <w:tcPr>
            <w:tcW w:w="848" w:type="dxa"/>
          </w:tcPr>
          <w:p>
            <w:pPr>
              <w:spacing w:line="360" w:lineRule="auto"/>
              <w:rPr>
                <w:rFonts w:ascii="Arial" w:cs="Arial"/>
                <w:color w:val="000000" w:themeColor="text1"/>
                <w:sz w:val="18"/>
                <w:szCs w:val="18"/>
                <w14:textFill>
                  <w14:solidFill>
                    <w14:schemeClr w14:val="tx1"/>
                  </w14:solidFill>
                </w14:textFill>
              </w:rPr>
            </w:pPr>
            <w:r>
              <w:rPr>
                <w:rFonts w:hint="eastAsia" w:ascii="Arial" w:cs="Arial"/>
                <w:color w:val="000000" w:themeColor="text1"/>
                <w:sz w:val="18"/>
                <w:szCs w:val="18"/>
                <w14:textFill>
                  <w14:solidFill>
                    <w14:schemeClr w14:val="tx1"/>
                  </w14:solidFill>
                </w14:textFill>
              </w:rPr>
              <w:t>1000</w:t>
            </w:r>
          </w:p>
        </w:tc>
      </w:tr>
    </w:tbl>
    <w:p>
      <w:pPr>
        <w:spacing w:line="360" w:lineRule="auto"/>
        <w:ind w:firstLine="480" w:firstLineChars="200"/>
        <w:rPr>
          <w:rFonts w:ascii="Arial" w:cs="Arial"/>
          <w:color w:val="000000" w:themeColor="text1"/>
          <w:sz w:val="24"/>
          <w:szCs w:val="24"/>
          <w14:textFill>
            <w14:solidFill>
              <w14:schemeClr w14:val="tx1"/>
            </w14:solidFill>
          </w14:textFill>
        </w:rPr>
      </w:pPr>
    </w:p>
    <w:p>
      <w:pPr>
        <w:pStyle w:val="3"/>
      </w:pPr>
      <w:bookmarkStart w:id="24" w:name="_Toc25404"/>
      <w:r>
        <w:rPr>
          <w:rFonts w:hint="eastAsia"/>
        </w:rPr>
        <w:t>数据输入定义</w:t>
      </w:r>
      <w:bookmarkEnd w:id="24"/>
    </w:p>
    <w:p>
      <w:pPr>
        <w:spacing w:line="360" w:lineRule="auto"/>
        <w:ind w:firstLine="480" w:firstLineChars="200"/>
        <w:rPr>
          <w:ins w:id="425" w:author="liugj" w:date="2019-09-04T12:04:00Z"/>
          <w:rFonts w:hint="eastAsia"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参数配置软件模块具有人工录入设备的全部采集数据的功能，通过该界面可以模拟算法卡或者智能网关采集的全部数据，可以通过对话框输入数据，或者“增”和“键”按钮改变数字，也可以通过文件导入数据。电机及其系统设备的采集数据如下：</w:t>
      </w:r>
    </w:p>
    <w:p>
      <w:pPr>
        <w:spacing w:line="360" w:lineRule="auto"/>
        <w:ind w:firstLine="480" w:firstLineChars="200"/>
        <w:rPr>
          <w:ins w:id="426" w:author="liugj" w:date="2019-09-04T12:04:22Z"/>
          <w:rFonts w:hint="eastAsia" w:ascii="Arial" w:cs="Arial"/>
          <w:color w:val="000000" w:themeColor="text1"/>
          <w:sz w:val="24"/>
          <w:szCs w:val="24"/>
          <w:lang w:val="en-US" w:eastAsia="zh-CN"/>
          <w14:textFill>
            <w14:solidFill>
              <w14:schemeClr w14:val="tx1"/>
            </w14:solidFill>
          </w14:textFill>
        </w:rPr>
      </w:pPr>
      <w:ins w:id="427" w:author="liugj" w:date="2019-09-04T12:04:11Z">
        <w:r>
          <w:rPr>
            <w:rFonts w:hint="eastAsia" w:ascii="Arial" w:cs="Arial"/>
            <w:color w:val="000000" w:themeColor="text1"/>
            <w:sz w:val="24"/>
            <w:szCs w:val="24"/>
            <w:lang w:val="en-US" w:eastAsia="zh-CN"/>
            <w14:textFill>
              <w14:solidFill>
                <w14:schemeClr w14:val="tx1"/>
              </w14:solidFill>
            </w14:textFill>
          </w:rPr>
          <w:t>以下</w:t>
        </w:r>
      </w:ins>
      <w:ins w:id="428" w:author="liugj" w:date="2019-09-04T12:04:12Z">
        <w:r>
          <w:rPr>
            <w:rFonts w:hint="eastAsia" w:ascii="Arial" w:cs="Arial"/>
            <w:color w:val="000000" w:themeColor="text1"/>
            <w:sz w:val="24"/>
            <w:szCs w:val="24"/>
            <w:lang w:val="en-US" w:eastAsia="zh-CN"/>
            <w14:textFill>
              <w14:solidFill>
                <w14:schemeClr w14:val="tx1"/>
              </w14:solidFill>
            </w14:textFill>
          </w:rPr>
          <w:t>参数</w:t>
        </w:r>
      </w:ins>
      <w:ins w:id="429" w:author="liugj" w:date="2019-09-04T12:04:13Z">
        <w:r>
          <w:rPr>
            <w:rFonts w:hint="eastAsia" w:ascii="Arial" w:cs="Arial"/>
            <w:color w:val="000000" w:themeColor="text1"/>
            <w:sz w:val="24"/>
            <w:szCs w:val="24"/>
            <w:lang w:val="en-US" w:eastAsia="zh-CN"/>
            <w14:textFill>
              <w14:solidFill>
                <w14:schemeClr w14:val="tx1"/>
              </w14:solidFill>
            </w14:textFill>
          </w:rPr>
          <w:t>得</w:t>
        </w:r>
      </w:ins>
      <w:ins w:id="430" w:author="liugj" w:date="2019-09-04T12:04:14Z">
        <w:r>
          <w:rPr>
            <w:rFonts w:hint="eastAsia" w:ascii="Arial" w:cs="Arial"/>
            <w:color w:val="000000" w:themeColor="text1"/>
            <w:sz w:val="24"/>
            <w:szCs w:val="24"/>
            <w:lang w:val="en-US" w:eastAsia="zh-CN"/>
            <w14:textFill>
              <w14:solidFill>
                <w14:schemeClr w14:val="tx1"/>
              </w14:solidFill>
            </w14:textFill>
          </w:rPr>
          <w:t>提供</w:t>
        </w:r>
      </w:ins>
      <w:ins w:id="431" w:author="liugj" w:date="2019-09-04T12:04:18Z">
        <w:r>
          <w:rPr>
            <w:rFonts w:hint="eastAsia" w:ascii="Arial" w:cs="Arial"/>
            <w:color w:val="000000" w:themeColor="text1"/>
            <w:sz w:val="24"/>
            <w:szCs w:val="24"/>
            <w:lang w:val="en-US" w:eastAsia="zh-CN"/>
            <w14:textFill>
              <w14:solidFill>
                <w14:schemeClr w14:val="tx1"/>
              </w14:solidFill>
            </w14:textFill>
          </w:rPr>
          <w:t>范围</w:t>
        </w:r>
      </w:ins>
      <w:ins w:id="432" w:author="liugj" w:date="2019-09-04T12:04:21Z">
        <w:r>
          <w:rPr>
            <w:rFonts w:hint="eastAsia" w:ascii="Arial" w:cs="Arial"/>
            <w:color w:val="000000" w:themeColor="text1"/>
            <w:sz w:val="24"/>
            <w:szCs w:val="24"/>
            <w:lang w:val="en-US" w:eastAsia="zh-CN"/>
            <w14:textFill>
              <w14:solidFill>
                <w14:schemeClr w14:val="tx1"/>
              </w14:solidFill>
            </w14:textFill>
          </w:rPr>
          <w:t>。</w:t>
        </w:r>
      </w:ins>
    </w:p>
    <w:p>
      <w:pPr>
        <w:spacing w:line="360" w:lineRule="auto"/>
        <w:ind w:firstLine="420" w:firstLineChars="200"/>
        <w:rPr>
          <w:ins w:id="433" w:author="宁国云" w:date="2019-09-05T15:59:20Z"/>
          <w:rFonts w:hint="default" w:ascii="Arial" w:cs="Arial"/>
          <w:color w:val="000000" w:themeColor="text1"/>
          <w:sz w:val="24"/>
          <w:szCs w:val="24"/>
          <w:lang w:val="en-US" w:eastAsia="zh-CN"/>
          <w14:textFill>
            <w14:solidFill>
              <w14:schemeClr w14:val="tx1"/>
            </w14:solidFill>
          </w14:textFill>
        </w:rPr>
      </w:pPr>
      <w:ins w:id="434" w:author="liugj" w:date="2019-09-04T12:04:29Z">
        <w:r>
          <w:rPr>
            <w:rFonts w:hint="eastAsia" w:ascii="Arial" w:cs="Arial"/>
            <w:color w:val="000000" w:themeColor="text1"/>
            <w:szCs w:val="24"/>
            <w14:textFill>
              <w14:solidFill>
                <w14:schemeClr w14:val="tx1"/>
              </w14:solidFill>
            </w14:textFill>
          </w:rPr>
          <w:t>运行参数</w:t>
        </w:r>
      </w:ins>
      <w:ins w:id="435" w:author="liugj" w:date="2019-09-04T12:04:30Z">
        <w:r>
          <w:rPr>
            <w:rFonts w:hint="eastAsia" w:ascii="Arial" w:cs="Arial"/>
            <w:color w:val="000000" w:themeColor="text1"/>
            <w:szCs w:val="24"/>
            <w:lang w:val="en-US" w:eastAsia="zh-CN"/>
            <w14:textFill>
              <w14:solidFill>
                <w14:schemeClr w14:val="tx1"/>
              </w14:solidFill>
            </w14:textFill>
          </w:rPr>
          <w:t>1</w:t>
        </w:r>
      </w:ins>
      <w:ins w:id="436" w:author="liugj" w:date="2019-09-04T12:04:32Z">
        <w:r>
          <w:rPr>
            <w:rFonts w:hint="eastAsia" w:ascii="Arial" w:cs="Arial"/>
            <w:color w:val="000000" w:themeColor="text1"/>
            <w:szCs w:val="24"/>
            <w:lang w:val="en-US" w:eastAsia="zh-CN"/>
            <w14:textFill>
              <w14:solidFill>
                <w14:schemeClr w14:val="tx1"/>
              </w14:solidFill>
            </w14:textFill>
          </w:rPr>
          <w:t>到</w:t>
        </w:r>
      </w:ins>
      <w:ins w:id="437" w:author="liugj" w:date="2019-09-04T12:04:36Z">
        <w:r>
          <w:rPr>
            <w:rFonts w:hint="eastAsia" w:ascii="Arial" w:cs="Arial"/>
            <w:color w:val="000000" w:themeColor="text1"/>
            <w:szCs w:val="24"/>
            <w:lang w:val="en-US" w:eastAsia="zh-CN"/>
            <w14:textFill>
              <w14:solidFill>
                <w14:schemeClr w14:val="tx1"/>
              </w14:solidFill>
            </w14:textFill>
          </w:rPr>
          <w:t xml:space="preserve">8 </w:t>
        </w:r>
      </w:ins>
      <w:ins w:id="438" w:author="liugj" w:date="2019-09-04T12:04:38Z">
        <w:r>
          <w:rPr>
            <w:rFonts w:hint="eastAsia" w:ascii="Arial" w:cs="Arial"/>
            <w:color w:val="000000" w:themeColor="text1"/>
            <w:szCs w:val="24"/>
            <w:lang w:val="en-US" w:eastAsia="zh-CN"/>
            <w14:textFill>
              <w14:solidFill>
                <w14:schemeClr w14:val="tx1"/>
              </w14:solidFill>
            </w14:textFill>
          </w:rPr>
          <w:t>这个</w:t>
        </w:r>
      </w:ins>
      <w:ins w:id="439" w:author="liugj" w:date="2019-09-04T12:04:40Z">
        <w:r>
          <w:rPr>
            <w:rFonts w:hint="eastAsia" w:ascii="Arial" w:cs="Arial"/>
            <w:color w:val="000000" w:themeColor="text1"/>
            <w:szCs w:val="24"/>
            <w:lang w:val="en-US" w:eastAsia="zh-CN"/>
            <w14:textFill>
              <w14:solidFill>
                <w14:schemeClr w14:val="tx1"/>
              </w14:solidFill>
            </w14:textFill>
          </w:rPr>
          <w:t>就</w:t>
        </w:r>
      </w:ins>
      <w:ins w:id="440" w:author="liugj" w:date="2019-09-04T12:04:42Z">
        <w:r>
          <w:rPr>
            <w:rFonts w:hint="eastAsia" w:ascii="Arial" w:cs="Arial"/>
            <w:color w:val="000000" w:themeColor="text1"/>
            <w:szCs w:val="24"/>
            <w:lang w:val="en-US" w:eastAsia="zh-CN"/>
            <w14:textFill>
              <w14:solidFill>
                <w14:schemeClr w14:val="tx1"/>
              </w14:solidFill>
            </w14:textFill>
          </w:rPr>
          <w:t>叫</w:t>
        </w:r>
      </w:ins>
      <w:ins w:id="441" w:author="liugj" w:date="2019-09-04T12:04:43Z">
        <w:r>
          <w:rPr>
            <w:rFonts w:hint="eastAsia" w:ascii="Arial" w:cs="Arial"/>
            <w:color w:val="000000" w:themeColor="text1"/>
            <w:szCs w:val="24"/>
            <w:lang w:val="en-US" w:eastAsia="zh-CN"/>
            <w14:textFill>
              <w14:solidFill>
                <w14:schemeClr w14:val="tx1"/>
              </w14:solidFill>
            </w14:textFill>
          </w:rPr>
          <w:t>运行</w:t>
        </w:r>
      </w:ins>
      <w:ins w:id="442" w:author="liugj" w:date="2019-09-04T12:04:45Z">
        <w:r>
          <w:rPr>
            <w:rFonts w:hint="eastAsia" w:ascii="Arial" w:cs="Arial"/>
            <w:color w:val="000000" w:themeColor="text1"/>
            <w:szCs w:val="24"/>
            <w:lang w:val="en-US" w:eastAsia="zh-CN"/>
            <w14:textFill>
              <w14:solidFill>
                <w14:schemeClr w14:val="tx1"/>
              </w14:solidFill>
            </w14:textFill>
          </w:rPr>
          <w:t>参数</w:t>
        </w:r>
      </w:ins>
      <w:ins w:id="443" w:author="liugj" w:date="2019-09-04T12:04:46Z">
        <w:r>
          <w:rPr>
            <w:rFonts w:hint="eastAsia" w:ascii="Arial" w:cs="Arial"/>
            <w:color w:val="000000" w:themeColor="text1"/>
            <w:szCs w:val="24"/>
            <w:lang w:val="en-US" w:eastAsia="zh-CN"/>
            <w14:textFill>
              <w14:solidFill>
                <w14:schemeClr w14:val="tx1"/>
              </w14:solidFill>
            </w14:textFill>
          </w:rPr>
          <w:t>吗</w:t>
        </w:r>
      </w:ins>
      <w:ins w:id="444" w:author="liugj" w:date="2019-09-04T12:04:47Z">
        <w:r>
          <w:rPr>
            <w:rFonts w:hint="eastAsia" w:ascii="Arial" w:cs="Arial"/>
            <w:color w:val="000000" w:themeColor="text1"/>
            <w:szCs w:val="24"/>
            <w:lang w:val="en-US" w:eastAsia="zh-CN"/>
            <w14:textFill>
              <w14:solidFill>
                <w14:schemeClr w14:val="tx1"/>
              </w14:solidFill>
            </w14:textFill>
          </w:rPr>
          <w:t>？</w:t>
        </w:r>
      </w:ins>
      <w:ins w:id="445" w:author="liugj" w:date="2019-09-04T12:04:48Z">
        <w:r>
          <w:rPr>
            <w:rFonts w:hint="eastAsia" w:ascii="Arial" w:cs="Arial"/>
            <w:color w:val="000000" w:themeColor="text1"/>
            <w:szCs w:val="24"/>
            <w:lang w:val="en-US" w:eastAsia="zh-CN"/>
            <w14:textFill>
              <w14:solidFill>
                <w14:schemeClr w14:val="tx1"/>
              </w14:solidFill>
            </w14:textFill>
          </w:rPr>
          <w:t>作用</w:t>
        </w:r>
      </w:ins>
      <w:ins w:id="446" w:author="liugj" w:date="2019-09-04T12:04:49Z">
        <w:r>
          <w:rPr>
            <w:rFonts w:hint="eastAsia" w:ascii="Arial" w:cs="Arial"/>
            <w:color w:val="000000" w:themeColor="text1"/>
            <w:szCs w:val="24"/>
            <w:lang w:val="en-US" w:eastAsia="zh-CN"/>
            <w14:textFill>
              <w14:solidFill>
                <w14:schemeClr w14:val="tx1"/>
              </w14:solidFill>
            </w14:textFill>
          </w:rPr>
          <w:t>是</w:t>
        </w:r>
      </w:ins>
      <w:ins w:id="447" w:author="liugj" w:date="2019-09-04T12:04:51Z">
        <w:r>
          <w:rPr>
            <w:rFonts w:hint="eastAsia" w:ascii="Arial" w:cs="Arial"/>
            <w:color w:val="000000" w:themeColor="text1"/>
            <w:szCs w:val="24"/>
            <w:lang w:val="en-US" w:eastAsia="zh-CN"/>
            <w14:textFill>
              <w14:solidFill>
                <w14:schemeClr w14:val="tx1"/>
              </w14:solidFill>
            </w14:textFill>
          </w:rPr>
          <w:t>啥</w:t>
        </w:r>
      </w:ins>
      <w:ins w:id="448" w:author="liugj" w:date="2019-09-04T12:04:55Z">
        <w:r>
          <w:rPr>
            <w:rFonts w:hint="eastAsia" w:ascii="Arial" w:cs="Arial"/>
            <w:color w:val="000000" w:themeColor="text1"/>
            <w:szCs w:val="24"/>
            <w:lang w:val="en-US" w:eastAsia="zh-CN"/>
            <w14:textFill>
              <w14:solidFill>
                <w14:schemeClr w14:val="tx1"/>
              </w14:solidFill>
            </w14:textFill>
          </w:rPr>
          <w:t>？</w:t>
        </w:r>
      </w:ins>
    </w:p>
    <w:p>
      <w:pPr>
        <w:spacing w:line="360" w:lineRule="auto"/>
        <w:ind w:firstLine="420" w:firstLineChars="200"/>
        <w:rPr>
          <w:ins w:id="449" w:author="宁国云" w:date="2019-09-05T15:59:21Z"/>
          <w:rFonts w:hint="default" w:ascii="Arial" w:eastAsia="宋体" w:cs="Arial"/>
          <w:color w:val="000000" w:themeColor="text1"/>
          <w:szCs w:val="24"/>
          <w:lang w:val="en-US" w:eastAsia="zh-CN"/>
          <w14:textFill>
            <w14:solidFill>
              <w14:schemeClr w14:val="tx1"/>
            </w14:solidFill>
          </w14:textFill>
        </w:rPr>
      </w:pPr>
      <w:ins w:id="450" w:author="宁国云" w:date="2019-09-05T15:59:37Z">
        <w:r>
          <w:rPr>
            <w:rFonts w:hint="eastAsia" w:ascii="Arial" w:cs="Arial"/>
            <w:color w:val="000000" w:themeColor="text1"/>
            <w:szCs w:val="24"/>
            <w:lang w:val="en-US" w:eastAsia="zh-CN"/>
            <w14:textFill>
              <w14:solidFill>
                <w14:schemeClr w14:val="tx1"/>
              </w14:solidFill>
            </w14:textFill>
          </w:rPr>
          <w:t>答复</w:t>
        </w:r>
      </w:ins>
      <w:ins w:id="451" w:author="宁国云" w:date="2019-09-05T15:59:38Z">
        <w:r>
          <w:rPr>
            <w:rFonts w:hint="eastAsia" w:ascii="Arial" w:cs="Arial"/>
            <w:color w:val="000000" w:themeColor="text1"/>
            <w:szCs w:val="24"/>
            <w:lang w:val="en-US" w:eastAsia="zh-CN"/>
            <w14:textFill>
              <w14:solidFill>
                <w14:schemeClr w14:val="tx1"/>
              </w14:solidFill>
            </w14:textFill>
          </w:rPr>
          <w:t>：</w:t>
        </w:r>
      </w:ins>
      <w:ins w:id="452" w:author="宁国云" w:date="2019-09-05T15:59:39Z">
        <w:r>
          <w:rPr>
            <w:rFonts w:hint="eastAsia" w:ascii="Arial" w:cs="Arial"/>
            <w:color w:val="000000" w:themeColor="text1"/>
            <w:szCs w:val="24"/>
            <w:lang w:val="en-US" w:eastAsia="zh-CN"/>
            <w14:textFill>
              <w14:solidFill>
                <w14:schemeClr w14:val="tx1"/>
              </w14:solidFill>
            </w14:textFill>
          </w:rPr>
          <w:t>输入</w:t>
        </w:r>
      </w:ins>
      <w:ins w:id="453" w:author="宁国云" w:date="2019-09-05T15:59:40Z">
        <w:r>
          <w:rPr>
            <w:rFonts w:hint="eastAsia" w:ascii="Arial" w:cs="Arial"/>
            <w:color w:val="000000" w:themeColor="text1"/>
            <w:szCs w:val="24"/>
            <w:lang w:val="en-US" w:eastAsia="zh-CN"/>
            <w14:textFill>
              <w14:solidFill>
                <w14:schemeClr w14:val="tx1"/>
              </w14:solidFill>
            </w14:textFill>
          </w:rPr>
          <w:t>数据的</w:t>
        </w:r>
      </w:ins>
      <w:ins w:id="454" w:author="宁国云" w:date="2019-09-05T15:59:32Z">
        <w:r>
          <w:rPr>
            <w:rFonts w:hint="eastAsia" w:ascii="Arial" w:cs="Arial"/>
            <w:color w:val="000000" w:themeColor="text1"/>
            <w:szCs w:val="24"/>
            <w:lang w:val="en-US" w:eastAsia="zh-CN"/>
            <w14:textFill>
              <w14:solidFill>
                <w14:schemeClr w14:val="tx1"/>
              </w14:solidFill>
            </w14:textFill>
          </w:rPr>
          <w:t>名称</w:t>
        </w:r>
      </w:ins>
      <w:ins w:id="455" w:author="宁国云" w:date="2019-09-05T15:59:44Z">
        <w:r>
          <w:rPr>
            <w:rFonts w:hint="eastAsia" w:ascii="Arial" w:cs="Arial"/>
            <w:color w:val="000000" w:themeColor="text1"/>
            <w:szCs w:val="24"/>
            <w:lang w:val="en-US" w:eastAsia="zh-CN"/>
            <w14:textFill>
              <w14:solidFill>
                <w14:schemeClr w14:val="tx1"/>
              </w14:solidFill>
            </w14:textFill>
          </w:rPr>
          <w:t>叫</w:t>
        </w:r>
      </w:ins>
      <w:ins w:id="456" w:author="宁国云" w:date="2019-09-05T15:59:48Z">
        <w:r>
          <w:rPr>
            <w:rFonts w:hint="eastAsia" w:ascii="Arial" w:cs="Arial"/>
            <w:color w:val="000000" w:themeColor="text1"/>
            <w:szCs w:val="24"/>
            <w:lang w:val="en-US" w:eastAsia="zh-CN"/>
            <w14:textFill>
              <w14:solidFill>
                <w14:schemeClr w14:val="tx1"/>
              </w14:solidFill>
            </w14:textFill>
          </w:rPr>
          <w:t>运行</w:t>
        </w:r>
      </w:ins>
      <w:ins w:id="457" w:author="宁国云" w:date="2019-09-05T15:59:50Z">
        <w:r>
          <w:rPr>
            <w:rFonts w:hint="eastAsia" w:ascii="Arial" w:cs="Arial"/>
            <w:color w:val="000000" w:themeColor="text1"/>
            <w:szCs w:val="24"/>
            <w:lang w:val="en-US" w:eastAsia="zh-CN"/>
            <w14:textFill>
              <w14:solidFill>
                <w14:schemeClr w14:val="tx1"/>
              </w14:solidFill>
            </w14:textFill>
          </w:rPr>
          <w:t>参数</w:t>
        </w:r>
      </w:ins>
      <w:ins w:id="458" w:author="宁国云" w:date="2019-09-05T15:59:51Z">
        <w:r>
          <w:rPr>
            <w:rFonts w:hint="eastAsia" w:ascii="Arial" w:cs="Arial"/>
            <w:color w:val="000000" w:themeColor="text1"/>
            <w:szCs w:val="24"/>
            <w:lang w:val="en-US" w:eastAsia="zh-CN"/>
            <w14:textFill>
              <w14:solidFill>
                <w14:schemeClr w14:val="tx1"/>
              </w14:solidFill>
            </w14:textFill>
          </w:rPr>
          <w:t>N</w:t>
        </w:r>
      </w:ins>
      <w:ins w:id="459" w:author="宁国云" w:date="2019-09-05T15:59:52Z">
        <w:r>
          <w:rPr>
            <w:rFonts w:hint="eastAsia" w:ascii="Arial" w:cs="Arial"/>
            <w:color w:val="000000" w:themeColor="text1"/>
            <w:szCs w:val="24"/>
            <w:lang w:val="en-US" w:eastAsia="zh-CN"/>
            <w14:textFill>
              <w14:solidFill>
                <w14:schemeClr w14:val="tx1"/>
              </w14:solidFill>
            </w14:textFill>
          </w:rPr>
          <w:t>，</w:t>
        </w:r>
      </w:ins>
      <w:ins w:id="460" w:author="宁国云" w:date="2019-09-05T15:59:56Z">
        <w:r>
          <w:rPr>
            <w:rFonts w:hint="eastAsia" w:ascii="Arial" w:cs="Arial"/>
            <w:color w:val="000000" w:themeColor="text1"/>
            <w:szCs w:val="24"/>
            <w:lang w:val="en-US" w:eastAsia="zh-CN"/>
            <w14:textFill>
              <w14:solidFill>
                <w14:schemeClr w14:val="tx1"/>
              </w14:solidFill>
            </w14:textFill>
          </w:rPr>
          <w:t>8个</w:t>
        </w:r>
      </w:ins>
      <w:ins w:id="461" w:author="宁国云" w:date="2019-09-05T15:59:57Z">
        <w:r>
          <w:rPr>
            <w:rFonts w:hint="eastAsia" w:ascii="Arial" w:cs="Arial"/>
            <w:color w:val="000000" w:themeColor="text1"/>
            <w:szCs w:val="24"/>
            <w:lang w:val="en-US" w:eastAsia="zh-CN"/>
            <w14:textFill>
              <w14:solidFill>
                <w14:schemeClr w14:val="tx1"/>
              </w14:solidFill>
            </w14:textFill>
          </w:rPr>
          <w:t>参数，</w:t>
        </w:r>
      </w:ins>
      <w:ins w:id="462" w:author="宁国云" w:date="2019-09-05T16:00:49Z">
        <w:r>
          <w:rPr>
            <w:rFonts w:hint="eastAsia" w:ascii="Arial" w:cs="Arial"/>
            <w:color w:val="000000" w:themeColor="text1"/>
            <w:szCs w:val="24"/>
            <w:lang w:val="en-US" w:eastAsia="zh-CN"/>
            <w14:textFill>
              <w14:solidFill>
                <w14:schemeClr w14:val="tx1"/>
              </w14:solidFill>
            </w14:textFill>
          </w:rPr>
          <w:t>用</w:t>
        </w:r>
      </w:ins>
      <w:ins w:id="463" w:author="宁国云" w:date="2019-09-05T16:00:53Z">
        <w:r>
          <w:rPr>
            <w:rFonts w:hint="eastAsia" w:ascii="Arial" w:cs="Arial"/>
            <w:color w:val="000000" w:themeColor="text1"/>
            <w:szCs w:val="24"/>
            <w:lang w:val="en-US" w:eastAsia="zh-CN"/>
            <w14:textFill>
              <w14:solidFill>
                <w14:schemeClr w14:val="tx1"/>
              </w14:solidFill>
            </w14:textFill>
          </w:rPr>
          <w:t>真实</w:t>
        </w:r>
      </w:ins>
      <w:ins w:id="464" w:author="宁国云" w:date="2019-09-05T16:00:54Z">
        <w:r>
          <w:rPr>
            <w:rFonts w:hint="eastAsia" w:ascii="Arial" w:cs="Arial"/>
            <w:color w:val="000000" w:themeColor="text1"/>
            <w:szCs w:val="24"/>
            <w:lang w:val="en-US" w:eastAsia="zh-CN"/>
            <w14:textFill>
              <w14:solidFill>
                <w14:schemeClr w14:val="tx1"/>
              </w14:solidFill>
            </w14:textFill>
          </w:rPr>
          <w:t>的</w:t>
        </w:r>
      </w:ins>
      <w:ins w:id="465" w:author="宁国云" w:date="2019-09-05T16:00:55Z">
        <w:r>
          <w:rPr>
            <w:rFonts w:hint="eastAsia" w:ascii="Arial" w:cs="Arial"/>
            <w:color w:val="000000" w:themeColor="text1"/>
            <w:szCs w:val="24"/>
            <w:lang w:val="en-US" w:eastAsia="zh-CN"/>
            <w14:textFill>
              <w14:solidFill>
                <w14:schemeClr w14:val="tx1"/>
              </w14:solidFill>
            </w14:textFill>
          </w:rPr>
          <w:t>参数</w:t>
        </w:r>
      </w:ins>
      <w:ins w:id="466" w:author="宁国云" w:date="2019-09-05T16:00:56Z">
        <w:r>
          <w:rPr>
            <w:rFonts w:hint="eastAsia" w:ascii="Arial" w:cs="Arial"/>
            <w:color w:val="000000" w:themeColor="text1"/>
            <w:szCs w:val="24"/>
            <w:lang w:val="en-US" w:eastAsia="zh-CN"/>
            <w14:textFill>
              <w14:solidFill>
                <w14:schemeClr w14:val="tx1"/>
              </w14:solidFill>
            </w14:textFill>
          </w:rPr>
          <w:t>名称</w:t>
        </w:r>
      </w:ins>
      <w:ins w:id="467" w:author="宁国云" w:date="2019-09-05T16:00:57Z">
        <w:r>
          <w:rPr>
            <w:rFonts w:hint="eastAsia" w:ascii="Arial" w:cs="Arial"/>
            <w:color w:val="000000" w:themeColor="text1"/>
            <w:szCs w:val="24"/>
            <w:lang w:val="en-US" w:eastAsia="zh-CN"/>
            <w14:textFill>
              <w14:solidFill>
                <w14:schemeClr w14:val="tx1"/>
              </w14:solidFill>
            </w14:textFill>
          </w:rPr>
          <w:t>很</w:t>
        </w:r>
      </w:ins>
      <w:ins w:id="468" w:author="宁国云" w:date="2019-09-05T16:00:58Z">
        <w:r>
          <w:rPr>
            <w:rFonts w:hint="eastAsia" w:ascii="Arial" w:cs="Arial"/>
            <w:color w:val="000000" w:themeColor="text1"/>
            <w:szCs w:val="24"/>
            <w:lang w:val="en-US" w:eastAsia="zh-CN"/>
            <w14:textFill>
              <w14:solidFill>
                <w14:schemeClr w14:val="tx1"/>
              </w14:solidFill>
            </w14:textFill>
          </w:rPr>
          <w:t>麻烦</w:t>
        </w:r>
      </w:ins>
      <w:ins w:id="469" w:author="宁国云" w:date="2019-09-05T16:00:59Z">
        <w:r>
          <w:rPr>
            <w:rFonts w:hint="eastAsia" w:ascii="Arial" w:cs="Arial"/>
            <w:color w:val="000000" w:themeColor="text1"/>
            <w:szCs w:val="24"/>
            <w:lang w:val="en-US" w:eastAsia="zh-CN"/>
            <w14:textFill>
              <w14:solidFill>
                <w14:schemeClr w14:val="tx1"/>
              </w14:solidFill>
            </w14:textFill>
          </w:rPr>
          <w:t>，</w:t>
        </w:r>
      </w:ins>
      <w:ins w:id="470" w:author="宁国云" w:date="2019-09-05T16:01:09Z">
        <w:r>
          <w:rPr>
            <w:rFonts w:hint="eastAsia" w:ascii="Arial" w:cs="Arial"/>
            <w:color w:val="000000" w:themeColor="text1"/>
            <w:szCs w:val="24"/>
            <w:lang w:val="en-US" w:eastAsia="zh-CN"/>
            <w14:textFill>
              <w14:solidFill>
                <w14:schemeClr w14:val="tx1"/>
              </w14:solidFill>
            </w14:textFill>
          </w:rPr>
          <w:t>不同的</w:t>
        </w:r>
      </w:ins>
      <w:ins w:id="471" w:author="宁国云" w:date="2019-09-05T16:01:10Z">
        <w:r>
          <w:rPr>
            <w:rFonts w:hint="eastAsia" w:ascii="Arial" w:cs="Arial"/>
            <w:color w:val="000000" w:themeColor="text1"/>
            <w:szCs w:val="24"/>
            <w:lang w:val="en-US" w:eastAsia="zh-CN"/>
            <w14:textFill>
              <w14:solidFill>
                <w14:schemeClr w14:val="tx1"/>
              </w14:solidFill>
            </w14:textFill>
          </w:rPr>
          <w:t>设备</w:t>
        </w:r>
      </w:ins>
      <w:ins w:id="472" w:author="宁国云" w:date="2019-09-05T16:01:12Z">
        <w:r>
          <w:rPr>
            <w:rFonts w:hint="eastAsia" w:ascii="Arial" w:cs="Arial"/>
            <w:color w:val="000000" w:themeColor="text1"/>
            <w:szCs w:val="24"/>
            <w:lang w:val="en-US" w:eastAsia="zh-CN"/>
            <w14:textFill>
              <w14:solidFill>
                <w14:schemeClr w14:val="tx1"/>
              </w14:solidFill>
            </w14:textFill>
          </w:rPr>
          <w:t>不一样</w:t>
        </w:r>
      </w:ins>
      <w:ins w:id="473" w:author="宁国云" w:date="2019-09-05T16:01:13Z">
        <w:r>
          <w:rPr>
            <w:rFonts w:hint="eastAsia" w:ascii="Arial" w:cs="Arial"/>
            <w:color w:val="000000" w:themeColor="text1"/>
            <w:szCs w:val="24"/>
            <w:lang w:val="en-US" w:eastAsia="zh-CN"/>
            <w14:textFill>
              <w14:solidFill>
                <w14:schemeClr w14:val="tx1"/>
              </w14:solidFill>
            </w14:textFill>
          </w:rPr>
          <w:t>。</w:t>
        </w:r>
      </w:ins>
    </w:p>
    <w:p>
      <w:pPr>
        <w:spacing w:line="360" w:lineRule="auto"/>
        <w:ind w:firstLine="420" w:firstLineChars="200"/>
        <w:rPr>
          <w:rFonts w:hint="default" w:ascii="Arial" w:cs="Arial"/>
          <w:color w:val="000000" w:themeColor="text1"/>
          <w:szCs w:val="24"/>
          <w:lang w:val="en-US" w:eastAsia="zh-CN"/>
          <w14:textFill>
            <w14:solidFill>
              <w14:schemeClr w14:val="tx1"/>
            </w14:solidFill>
          </w14:textFill>
        </w:rPr>
      </w:pPr>
    </w:p>
    <w:tbl>
      <w:tblPr>
        <w:tblStyle w:val="14"/>
        <w:tblW w:w="8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622"/>
        <w:gridCol w:w="2464"/>
        <w:gridCol w:w="1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数据名称</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范围</w:t>
            </w:r>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数据名称</w:t>
            </w: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环境温度</w:t>
            </w:r>
          </w:p>
        </w:tc>
        <w:tc>
          <w:tcPr>
            <w:tcW w:w="2622" w:type="dxa"/>
          </w:tcPr>
          <w:p>
            <w:pPr>
              <w:pStyle w:val="11"/>
              <w:widowControl/>
              <w:spacing w:line="360" w:lineRule="auto"/>
              <w:rPr>
                <w:rFonts w:hint="default" w:ascii="Arial" w:cs="Arial"/>
                <w:color w:val="000000" w:themeColor="text1"/>
                <w:szCs w:val="24"/>
                <w14:textFill>
                  <w14:solidFill>
                    <w14:schemeClr w14:val="tx1"/>
                  </w14:solidFill>
                </w14:textFill>
              </w:rPr>
            </w:pPr>
            <w:ins w:id="474" w:author="宁国云" w:date="2019-09-05T15:57:47Z">
              <w:r>
                <w:rPr>
                  <w:rFonts w:hint="eastAsia" w:ascii="宋体" w:hAnsi="宋体" w:cs="宋体"/>
                  <w:color w:val="000000" w:themeColor="text1"/>
                  <w:szCs w:val="24"/>
                  <w:lang w:val="en-US" w:eastAsia="zh-CN"/>
                  <w14:textFill>
                    <w14:solidFill>
                      <w14:schemeClr w14:val="tx1"/>
                    </w14:solidFill>
                  </w14:textFill>
                </w:rPr>
                <w:t>0</w:t>
              </w:r>
            </w:ins>
            <w:ins w:id="475" w:author="宁国云" w:date="2019-09-05T15:58:47Z">
              <w:r>
                <w:rPr>
                  <w:rFonts w:hint="eastAsia" w:ascii="宋体" w:hAnsi="宋体" w:eastAsia="宋体" w:cs="宋体"/>
                  <w:color w:val="000000" w:themeColor="text1"/>
                  <w:szCs w:val="24"/>
                  <w:lang w:val="en-US" w:eastAsia="zh-CN"/>
                  <w14:textFill>
                    <w14:solidFill>
                      <w14:schemeClr w14:val="tx1"/>
                    </w14:solidFill>
                  </w14:textFill>
                </w:rPr>
                <w:t>～</w:t>
              </w:r>
            </w:ins>
            <w:ins w:id="476" w:author="宁国云" w:date="2019-09-05T15:58:50Z">
              <w:r>
                <w:rPr>
                  <w:rFonts w:hint="eastAsia" w:ascii="宋体" w:hAnsi="宋体" w:cs="宋体"/>
                  <w:color w:val="000000" w:themeColor="text1"/>
                  <w:szCs w:val="24"/>
                  <w:lang w:val="en-US" w:eastAsia="zh-CN"/>
                  <w14:textFill>
                    <w14:solidFill>
                      <w14:schemeClr w14:val="tx1"/>
                    </w14:solidFill>
                  </w14:textFill>
                </w:rPr>
                <w:t>40</w:t>
              </w:r>
            </w:ins>
            <w:ins w:id="477" w:author="宁国云" w:date="2019-09-05T15:58:51Z">
              <w:r>
                <w:rPr>
                  <w:rFonts w:hint="eastAsia" w:ascii="宋体" w:hAnsi="宋体" w:cs="宋体"/>
                  <w:color w:val="000000" w:themeColor="text1"/>
                  <w:szCs w:val="24"/>
                  <w:lang w:val="en-US" w:eastAsia="zh-CN"/>
                  <w14:textFill>
                    <w14:solidFill>
                      <w14:schemeClr w14:val="tx1"/>
                    </w14:solidFill>
                  </w14:textFill>
                </w:rPr>
                <w:t>96</w:t>
              </w:r>
            </w:ins>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温度2</w:t>
            </w: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ins w:id="478" w:author="宁国云" w:date="2019-09-05T15:59:07Z">
              <w:r>
                <w:rPr>
                  <w:rFonts w:hint="eastAsia" w:ascii="宋体" w:hAnsi="宋体" w:cs="宋体"/>
                  <w:color w:val="000000" w:themeColor="text1"/>
                  <w:szCs w:val="24"/>
                  <w:lang w:val="en-US" w:eastAsia="zh-CN"/>
                  <w14:textFill>
                    <w14:solidFill>
                      <w14:schemeClr w14:val="tx1"/>
                    </w14:solidFill>
                  </w14:textFill>
                </w:rPr>
                <w:t>0</w:t>
              </w:r>
            </w:ins>
            <w:ins w:id="479" w:author="宁国云" w:date="2019-09-05T15:59:07Z">
              <w:r>
                <w:rPr>
                  <w:rFonts w:hint="eastAsia" w:ascii="宋体" w:hAnsi="宋体" w:eastAsia="宋体" w:cs="宋体"/>
                  <w:color w:val="000000" w:themeColor="text1"/>
                  <w:szCs w:val="24"/>
                  <w:lang w:val="en-US" w:eastAsia="zh-CN"/>
                  <w14:textFill>
                    <w14:solidFill>
                      <w14:schemeClr w14:val="tx1"/>
                    </w14:solidFill>
                  </w14:textFill>
                </w:rPr>
                <w:t>～</w:t>
              </w:r>
            </w:ins>
            <w:ins w:id="480" w:author="宁国云" w:date="2019-09-05T15:59:07Z">
              <w:r>
                <w:rPr>
                  <w:rFonts w:hint="eastAsia" w:ascii="宋体" w:hAnsi="宋体" w:cs="宋体"/>
                  <w:color w:val="000000" w:themeColor="text1"/>
                  <w:szCs w:val="24"/>
                  <w:lang w:val="en-US" w:eastAsia="zh-CN"/>
                  <w14:textFill>
                    <w14:solidFill>
                      <w14:schemeClr w14:val="tx1"/>
                    </w14:solidFill>
                  </w14:textFill>
                </w:rPr>
                <w:t>4096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环境湿度</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ins w:id="481" w:author="宁国云" w:date="2019-09-05T15:58:56Z">
              <w:r>
                <w:rPr>
                  <w:rFonts w:hint="eastAsia" w:ascii="宋体" w:hAnsi="宋体" w:cs="宋体"/>
                  <w:color w:val="000000" w:themeColor="text1"/>
                  <w:szCs w:val="24"/>
                  <w:lang w:val="en-US" w:eastAsia="zh-CN"/>
                  <w14:textFill>
                    <w14:solidFill>
                      <w14:schemeClr w14:val="tx1"/>
                    </w14:solidFill>
                  </w14:textFill>
                </w:rPr>
                <w:t>0</w:t>
              </w:r>
            </w:ins>
            <w:ins w:id="482" w:author="宁国云" w:date="2019-09-05T15:58:56Z">
              <w:r>
                <w:rPr>
                  <w:rFonts w:hint="eastAsia" w:ascii="宋体" w:hAnsi="宋体" w:eastAsia="宋体" w:cs="宋体"/>
                  <w:color w:val="000000" w:themeColor="text1"/>
                  <w:szCs w:val="24"/>
                  <w:lang w:val="en-US" w:eastAsia="zh-CN"/>
                  <w14:textFill>
                    <w14:solidFill>
                      <w14:schemeClr w14:val="tx1"/>
                    </w14:solidFill>
                  </w14:textFill>
                </w:rPr>
                <w:t>～</w:t>
              </w:r>
            </w:ins>
            <w:ins w:id="483" w:author="宁国云" w:date="2019-09-05T15:58:56Z">
              <w:r>
                <w:rPr>
                  <w:rFonts w:hint="eastAsia" w:ascii="宋体" w:hAnsi="宋体" w:cs="宋体"/>
                  <w:color w:val="000000" w:themeColor="text1"/>
                  <w:szCs w:val="24"/>
                  <w:lang w:val="en-US" w:eastAsia="zh-CN"/>
                  <w14:textFill>
                    <w14:solidFill>
                      <w14:schemeClr w14:val="tx1"/>
                    </w14:solidFill>
                  </w14:textFill>
                </w:rPr>
                <w:t>4096</w:t>
              </w:r>
            </w:ins>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振动2</w:t>
            </w: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ins w:id="484" w:author="宁国云" w:date="2019-09-05T15:59:08Z">
              <w:r>
                <w:rPr>
                  <w:rFonts w:hint="eastAsia" w:ascii="宋体" w:hAnsi="宋体" w:cs="宋体"/>
                  <w:color w:val="000000" w:themeColor="text1"/>
                  <w:szCs w:val="24"/>
                  <w:lang w:val="en-US" w:eastAsia="zh-CN"/>
                  <w14:textFill>
                    <w14:solidFill>
                      <w14:schemeClr w14:val="tx1"/>
                    </w14:solidFill>
                  </w14:textFill>
                </w:rPr>
                <w:t>0</w:t>
              </w:r>
            </w:ins>
            <w:ins w:id="485" w:author="宁国云" w:date="2019-09-05T15:59:08Z">
              <w:r>
                <w:rPr>
                  <w:rFonts w:hint="eastAsia" w:ascii="宋体" w:hAnsi="宋体" w:eastAsia="宋体" w:cs="宋体"/>
                  <w:color w:val="000000" w:themeColor="text1"/>
                  <w:szCs w:val="24"/>
                  <w:lang w:val="en-US" w:eastAsia="zh-CN"/>
                  <w14:textFill>
                    <w14:solidFill>
                      <w14:schemeClr w14:val="tx1"/>
                    </w14:solidFill>
                  </w14:textFill>
                </w:rPr>
                <w:t>～</w:t>
              </w:r>
            </w:ins>
            <w:ins w:id="486" w:author="宁国云" w:date="2019-09-05T15:59:08Z">
              <w:r>
                <w:rPr>
                  <w:rFonts w:hint="eastAsia" w:ascii="宋体" w:hAnsi="宋体" w:cs="宋体"/>
                  <w:color w:val="000000" w:themeColor="text1"/>
                  <w:szCs w:val="24"/>
                  <w:lang w:val="en-US" w:eastAsia="zh-CN"/>
                  <w14:textFill>
                    <w14:solidFill>
                      <w14:schemeClr w14:val="tx1"/>
                    </w14:solidFill>
                  </w14:textFill>
                </w:rPr>
                <w:t>4096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振动1</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ins w:id="487" w:author="宁国云" w:date="2019-09-05T15:58:57Z">
              <w:r>
                <w:rPr>
                  <w:rFonts w:hint="eastAsia" w:ascii="宋体" w:hAnsi="宋体" w:cs="宋体"/>
                  <w:color w:val="000000" w:themeColor="text1"/>
                  <w:szCs w:val="24"/>
                  <w:lang w:val="en-US" w:eastAsia="zh-CN"/>
                  <w14:textFill>
                    <w14:solidFill>
                      <w14:schemeClr w14:val="tx1"/>
                    </w14:solidFill>
                  </w14:textFill>
                </w:rPr>
                <w:t>0</w:t>
              </w:r>
            </w:ins>
            <w:ins w:id="488" w:author="宁国云" w:date="2019-09-05T15:58:57Z">
              <w:r>
                <w:rPr>
                  <w:rFonts w:hint="eastAsia" w:ascii="宋体" w:hAnsi="宋体" w:eastAsia="宋体" w:cs="宋体"/>
                  <w:color w:val="000000" w:themeColor="text1"/>
                  <w:szCs w:val="24"/>
                  <w:lang w:val="en-US" w:eastAsia="zh-CN"/>
                  <w14:textFill>
                    <w14:solidFill>
                      <w14:schemeClr w14:val="tx1"/>
                    </w14:solidFill>
                  </w14:textFill>
                </w:rPr>
                <w:t>～</w:t>
              </w:r>
            </w:ins>
            <w:ins w:id="489" w:author="宁国云" w:date="2019-09-05T15:58:57Z">
              <w:r>
                <w:rPr>
                  <w:rFonts w:hint="eastAsia" w:ascii="宋体" w:hAnsi="宋体" w:cs="宋体"/>
                  <w:color w:val="000000" w:themeColor="text1"/>
                  <w:szCs w:val="24"/>
                  <w:lang w:val="en-US" w:eastAsia="zh-CN"/>
                  <w14:textFill>
                    <w14:solidFill>
                      <w14:schemeClr w14:val="tx1"/>
                    </w14:solidFill>
                  </w14:textFill>
                </w:rPr>
                <w:t>4096</w:t>
              </w:r>
            </w:ins>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噪声2</w:t>
            </w: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ins w:id="490" w:author="宁国云" w:date="2019-09-05T15:59:09Z">
              <w:r>
                <w:rPr>
                  <w:rFonts w:hint="eastAsia" w:ascii="宋体" w:hAnsi="宋体" w:cs="宋体"/>
                  <w:color w:val="000000" w:themeColor="text1"/>
                  <w:szCs w:val="24"/>
                  <w:lang w:val="en-US" w:eastAsia="zh-CN"/>
                  <w14:textFill>
                    <w14:solidFill>
                      <w14:schemeClr w14:val="tx1"/>
                    </w14:solidFill>
                  </w14:textFill>
                </w:rPr>
                <w:t>0</w:t>
              </w:r>
            </w:ins>
            <w:ins w:id="491" w:author="宁国云" w:date="2019-09-05T15:59:09Z">
              <w:r>
                <w:rPr>
                  <w:rFonts w:hint="eastAsia" w:ascii="宋体" w:hAnsi="宋体" w:eastAsia="宋体" w:cs="宋体"/>
                  <w:color w:val="000000" w:themeColor="text1"/>
                  <w:szCs w:val="24"/>
                  <w:lang w:val="en-US" w:eastAsia="zh-CN"/>
                  <w14:textFill>
                    <w14:solidFill>
                      <w14:schemeClr w14:val="tx1"/>
                    </w14:solidFill>
                  </w14:textFill>
                </w:rPr>
                <w:t>～</w:t>
              </w:r>
            </w:ins>
            <w:ins w:id="492" w:author="宁国云" w:date="2019-09-05T15:59:09Z">
              <w:r>
                <w:rPr>
                  <w:rFonts w:hint="eastAsia" w:ascii="宋体" w:hAnsi="宋体" w:cs="宋体"/>
                  <w:color w:val="000000" w:themeColor="text1"/>
                  <w:szCs w:val="24"/>
                  <w:lang w:val="en-US" w:eastAsia="zh-CN"/>
                  <w14:textFill>
                    <w14:solidFill>
                      <w14:schemeClr w14:val="tx1"/>
                    </w14:solidFill>
                  </w14:textFill>
                </w:rPr>
                <w:t>4096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噪声1</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ins w:id="493" w:author="宁国云" w:date="2019-09-05T15:58:58Z">
              <w:r>
                <w:rPr>
                  <w:rFonts w:hint="eastAsia" w:ascii="宋体" w:hAnsi="宋体" w:cs="宋体"/>
                  <w:color w:val="000000" w:themeColor="text1"/>
                  <w:szCs w:val="24"/>
                  <w:lang w:val="en-US" w:eastAsia="zh-CN"/>
                  <w14:textFill>
                    <w14:solidFill>
                      <w14:schemeClr w14:val="tx1"/>
                    </w14:solidFill>
                  </w14:textFill>
                </w:rPr>
                <w:t>0</w:t>
              </w:r>
            </w:ins>
            <w:ins w:id="494" w:author="宁国云" w:date="2019-09-05T15:58:58Z">
              <w:r>
                <w:rPr>
                  <w:rFonts w:hint="eastAsia" w:ascii="宋体" w:hAnsi="宋体" w:eastAsia="宋体" w:cs="宋体"/>
                  <w:color w:val="000000" w:themeColor="text1"/>
                  <w:szCs w:val="24"/>
                  <w:lang w:val="en-US" w:eastAsia="zh-CN"/>
                  <w14:textFill>
                    <w14:solidFill>
                      <w14:schemeClr w14:val="tx1"/>
                    </w14:solidFill>
                  </w14:textFill>
                </w:rPr>
                <w:t>～</w:t>
              </w:r>
            </w:ins>
            <w:ins w:id="495" w:author="宁国云" w:date="2019-09-05T15:58:58Z">
              <w:r>
                <w:rPr>
                  <w:rFonts w:hint="eastAsia" w:ascii="宋体" w:hAnsi="宋体" w:cs="宋体"/>
                  <w:color w:val="000000" w:themeColor="text1"/>
                  <w:szCs w:val="24"/>
                  <w:lang w:val="en-US" w:eastAsia="zh-CN"/>
                  <w14:textFill>
                    <w14:solidFill>
                      <w14:schemeClr w14:val="tx1"/>
                    </w14:solidFill>
                  </w14:textFill>
                </w:rPr>
                <w:t>4096</w:t>
              </w:r>
            </w:ins>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温度3</w:t>
            </w: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ins w:id="496" w:author="宁国云" w:date="2019-09-05T15:59:09Z">
              <w:r>
                <w:rPr>
                  <w:rFonts w:hint="eastAsia" w:ascii="宋体" w:hAnsi="宋体" w:cs="宋体"/>
                  <w:color w:val="000000" w:themeColor="text1"/>
                  <w:szCs w:val="24"/>
                  <w:lang w:val="en-US" w:eastAsia="zh-CN"/>
                  <w14:textFill>
                    <w14:solidFill>
                      <w14:schemeClr w14:val="tx1"/>
                    </w14:solidFill>
                  </w14:textFill>
                </w:rPr>
                <w:t>0</w:t>
              </w:r>
            </w:ins>
            <w:ins w:id="497" w:author="宁国云" w:date="2019-09-05T15:59:09Z">
              <w:r>
                <w:rPr>
                  <w:rFonts w:hint="eastAsia" w:ascii="宋体" w:hAnsi="宋体" w:eastAsia="宋体" w:cs="宋体"/>
                  <w:color w:val="000000" w:themeColor="text1"/>
                  <w:szCs w:val="24"/>
                  <w:lang w:val="en-US" w:eastAsia="zh-CN"/>
                  <w14:textFill>
                    <w14:solidFill>
                      <w14:schemeClr w14:val="tx1"/>
                    </w14:solidFill>
                  </w14:textFill>
                </w:rPr>
                <w:t>～</w:t>
              </w:r>
            </w:ins>
            <w:ins w:id="498" w:author="宁国云" w:date="2019-09-05T15:59:09Z">
              <w:r>
                <w:rPr>
                  <w:rFonts w:hint="eastAsia" w:ascii="宋体" w:hAnsi="宋体" w:cs="宋体"/>
                  <w:color w:val="000000" w:themeColor="text1"/>
                  <w:szCs w:val="24"/>
                  <w:lang w:val="en-US" w:eastAsia="zh-CN"/>
                  <w14:textFill>
                    <w14:solidFill>
                      <w14:schemeClr w14:val="tx1"/>
                    </w14:solidFill>
                  </w14:textFill>
                </w:rPr>
                <w:t>4096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图片</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ins w:id="499" w:author="宁国云" w:date="2019-09-05T15:58:59Z">
              <w:r>
                <w:rPr>
                  <w:rFonts w:hint="eastAsia" w:ascii="宋体" w:hAnsi="宋体" w:cs="宋体"/>
                  <w:color w:val="000000" w:themeColor="text1"/>
                  <w:szCs w:val="24"/>
                  <w:lang w:val="en-US" w:eastAsia="zh-CN"/>
                  <w14:textFill>
                    <w14:solidFill>
                      <w14:schemeClr w14:val="tx1"/>
                    </w14:solidFill>
                  </w14:textFill>
                </w:rPr>
                <w:t>0</w:t>
              </w:r>
            </w:ins>
            <w:ins w:id="500" w:author="宁国云" w:date="2019-09-05T15:58:59Z">
              <w:r>
                <w:rPr>
                  <w:rFonts w:hint="eastAsia" w:ascii="宋体" w:hAnsi="宋体" w:eastAsia="宋体" w:cs="宋体"/>
                  <w:color w:val="000000" w:themeColor="text1"/>
                  <w:szCs w:val="24"/>
                  <w:lang w:val="en-US" w:eastAsia="zh-CN"/>
                  <w14:textFill>
                    <w14:solidFill>
                      <w14:schemeClr w14:val="tx1"/>
                    </w14:solidFill>
                  </w14:textFill>
                </w:rPr>
                <w:t>～</w:t>
              </w:r>
            </w:ins>
            <w:ins w:id="501" w:author="宁国云" w:date="2019-09-05T15:58:59Z">
              <w:r>
                <w:rPr>
                  <w:rFonts w:hint="eastAsia" w:ascii="宋体" w:hAnsi="宋体" w:cs="宋体"/>
                  <w:color w:val="000000" w:themeColor="text1"/>
                  <w:szCs w:val="24"/>
                  <w:lang w:val="en-US" w:eastAsia="zh-CN"/>
                  <w14:textFill>
                    <w14:solidFill>
                      <w14:schemeClr w14:val="tx1"/>
                    </w14:solidFill>
                  </w14:textFill>
                </w:rPr>
                <w:t>4096</w:t>
              </w:r>
            </w:ins>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振动3</w:t>
            </w: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ins w:id="502" w:author="宁国云" w:date="2019-09-05T15:59:10Z">
              <w:r>
                <w:rPr>
                  <w:rFonts w:hint="eastAsia" w:ascii="宋体" w:hAnsi="宋体" w:cs="宋体"/>
                  <w:color w:val="000000" w:themeColor="text1"/>
                  <w:szCs w:val="24"/>
                  <w:lang w:val="en-US" w:eastAsia="zh-CN"/>
                  <w14:textFill>
                    <w14:solidFill>
                      <w14:schemeClr w14:val="tx1"/>
                    </w14:solidFill>
                  </w14:textFill>
                </w:rPr>
                <w:t>0</w:t>
              </w:r>
            </w:ins>
            <w:ins w:id="503" w:author="宁国云" w:date="2019-09-05T15:59:10Z">
              <w:r>
                <w:rPr>
                  <w:rFonts w:hint="eastAsia" w:ascii="宋体" w:hAnsi="宋体" w:eastAsia="宋体" w:cs="宋体"/>
                  <w:color w:val="000000" w:themeColor="text1"/>
                  <w:szCs w:val="24"/>
                  <w:lang w:val="en-US" w:eastAsia="zh-CN"/>
                  <w14:textFill>
                    <w14:solidFill>
                      <w14:schemeClr w14:val="tx1"/>
                    </w14:solidFill>
                  </w14:textFill>
                </w:rPr>
                <w:t>～</w:t>
              </w:r>
            </w:ins>
            <w:ins w:id="504" w:author="宁国云" w:date="2019-09-05T15:59:10Z">
              <w:r>
                <w:rPr>
                  <w:rFonts w:hint="eastAsia" w:ascii="宋体" w:hAnsi="宋体" w:cs="宋体"/>
                  <w:color w:val="000000" w:themeColor="text1"/>
                  <w:szCs w:val="24"/>
                  <w:lang w:val="en-US" w:eastAsia="zh-CN"/>
                  <w14:textFill>
                    <w14:solidFill>
                      <w14:schemeClr w14:val="tx1"/>
                    </w14:solidFill>
                  </w14:textFill>
                </w:rPr>
                <w:t>4096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噪声3</w:t>
            </w: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ins w:id="505" w:author="宁国云" w:date="2019-09-05T15:59:11Z">
              <w:r>
                <w:rPr>
                  <w:rFonts w:hint="eastAsia" w:ascii="宋体" w:hAnsi="宋体" w:cs="宋体"/>
                  <w:color w:val="000000" w:themeColor="text1"/>
                  <w:szCs w:val="24"/>
                  <w:lang w:val="en-US" w:eastAsia="zh-CN"/>
                  <w14:textFill>
                    <w14:solidFill>
                      <w14:schemeClr w14:val="tx1"/>
                    </w14:solidFill>
                  </w14:textFill>
                </w:rPr>
                <w:t>0</w:t>
              </w:r>
            </w:ins>
            <w:ins w:id="506" w:author="宁国云" w:date="2019-09-05T15:59:11Z">
              <w:r>
                <w:rPr>
                  <w:rFonts w:hint="eastAsia" w:ascii="宋体" w:hAnsi="宋体" w:eastAsia="宋体" w:cs="宋体"/>
                  <w:color w:val="000000" w:themeColor="text1"/>
                  <w:szCs w:val="24"/>
                  <w:lang w:val="en-US" w:eastAsia="zh-CN"/>
                  <w14:textFill>
                    <w14:solidFill>
                      <w14:schemeClr w14:val="tx1"/>
                    </w14:solidFill>
                  </w14:textFill>
                </w:rPr>
                <w:t>～</w:t>
              </w:r>
            </w:ins>
            <w:ins w:id="507" w:author="宁国云" w:date="2019-09-05T15:59:11Z">
              <w:r>
                <w:rPr>
                  <w:rFonts w:hint="eastAsia" w:ascii="宋体" w:hAnsi="宋体" w:cs="宋体"/>
                  <w:color w:val="000000" w:themeColor="text1"/>
                  <w:szCs w:val="24"/>
                  <w:lang w:val="en-US" w:eastAsia="zh-CN"/>
                  <w14:textFill>
                    <w14:solidFill>
                      <w14:schemeClr w14:val="tx1"/>
                    </w14:solidFill>
                  </w14:textFill>
                </w:rPr>
                <w:t>4096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运行参数1</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ins w:id="508" w:author="宁国云" w:date="2019-09-05T15:59:02Z">
              <w:r>
                <w:rPr>
                  <w:rFonts w:hint="eastAsia" w:ascii="宋体" w:hAnsi="宋体" w:cs="宋体"/>
                  <w:color w:val="000000" w:themeColor="text1"/>
                  <w:szCs w:val="24"/>
                  <w:lang w:val="en-US" w:eastAsia="zh-CN"/>
                  <w14:textFill>
                    <w14:solidFill>
                      <w14:schemeClr w14:val="tx1"/>
                    </w14:solidFill>
                  </w14:textFill>
                </w:rPr>
                <w:t>0</w:t>
              </w:r>
            </w:ins>
            <w:ins w:id="509" w:author="宁国云" w:date="2019-09-05T15:59:02Z">
              <w:r>
                <w:rPr>
                  <w:rFonts w:hint="eastAsia" w:ascii="宋体" w:hAnsi="宋体" w:eastAsia="宋体" w:cs="宋体"/>
                  <w:color w:val="000000" w:themeColor="text1"/>
                  <w:szCs w:val="24"/>
                  <w:lang w:val="en-US" w:eastAsia="zh-CN"/>
                  <w14:textFill>
                    <w14:solidFill>
                      <w14:schemeClr w14:val="tx1"/>
                    </w14:solidFill>
                  </w14:textFill>
                </w:rPr>
                <w:t>～</w:t>
              </w:r>
            </w:ins>
            <w:ins w:id="510" w:author="宁国云" w:date="2019-09-05T15:59:02Z">
              <w:r>
                <w:rPr>
                  <w:rFonts w:hint="eastAsia" w:ascii="宋体" w:hAnsi="宋体" w:cs="宋体"/>
                  <w:color w:val="000000" w:themeColor="text1"/>
                  <w:szCs w:val="24"/>
                  <w:lang w:val="en-US" w:eastAsia="zh-CN"/>
                  <w14:textFill>
                    <w14:solidFill>
                      <w14:schemeClr w14:val="tx1"/>
                    </w14:solidFill>
                  </w14:textFill>
                </w:rPr>
                <w:t>4096</w:t>
              </w:r>
            </w:ins>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运行参数2</w:t>
            </w: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ins w:id="511" w:author="宁国云" w:date="2019-09-05T15:59:11Z">
              <w:r>
                <w:rPr>
                  <w:rFonts w:hint="eastAsia" w:ascii="宋体" w:hAnsi="宋体" w:cs="宋体"/>
                  <w:color w:val="000000" w:themeColor="text1"/>
                  <w:szCs w:val="24"/>
                  <w:lang w:val="en-US" w:eastAsia="zh-CN"/>
                  <w14:textFill>
                    <w14:solidFill>
                      <w14:schemeClr w14:val="tx1"/>
                    </w14:solidFill>
                  </w14:textFill>
                </w:rPr>
                <w:t>0</w:t>
              </w:r>
            </w:ins>
            <w:ins w:id="512" w:author="宁国云" w:date="2019-09-05T15:59:11Z">
              <w:r>
                <w:rPr>
                  <w:rFonts w:hint="eastAsia" w:ascii="宋体" w:hAnsi="宋体" w:eastAsia="宋体" w:cs="宋体"/>
                  <w:color w:val="000000" w:themeColor="text1"/>
                  <w:szCs w:val="24"/>
                  <w:lang w:val="en-US" w:eastAsia="zh-CN"/>
                  <w14:textFill>
                    <w14:solidFill>
                      <w14:schemeClr w14:val="tx1"/>
                    </w14:solidFill>
                  </w14:textFill>
                </w:rPr>
                <w:t>～</w:t>
              </w:r>
            </w:ins>
            <w:ins w:id="513" w:author="宁国云" w:date="2019-09-05T15:59:11Z">
              <w:r>
                <w:rPr>
                  <w:rFonts w:hint="eastAsia" w:ascii="宋体" w:hAnsi="宋体" w:cs="宋体"/>
                  <w:color w:val="000000" w:themeColor="text1"/>
                  <w:szCs w:val="24"/>
                  <w:lang w:val="en-US" w:eastAsia="zh-CN"/>
                  <w14:textFill>
                    <w14:solidFill>
                      <w14:schemeClr w14:val="tx1"/>
                    </w14:solidFill>
                  </w14:textFill>
                </w:rPr>
                <w:t>4096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运行参数3</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ins w:id="514" w:author="宁国云" w:date="2019-09-05T15:59:03Z">
              <w:r>
                <w:rPr>
                  <w:rFonts w:hint="eastAsia" w:ascii="宋体" w:hAnsi="宋体" w:cs="宋体"/>
                  <w:color w:val="000000" w:themeColor="text1"/>
                  <w:szCs w:val="24"/>
                  <w:lang w:val="en-US" w:eastAsia="zh-CN"/>
                  <w14:textFill>
                    <w14:solidFill>
                      <w14:schemeClr w14:val="tx1"/>
                    </w14:solidFill>
                  </w14:textFill>
                </w:rPr>
                <w:t>0</w:t>
              </w:r>
            </w:ins>
            <w:ins w:id="515" w:author="宁国云" w:date="2019-09-05T15:59:03Z">
              <w:r>
                <w:rPr>
                  <w:rFonts w:hint="eastAsia" w:ascii="宋体" w:hAnsi="宋体" w:eastAsia="宋体" w:cs="宋体"/>
                  <w:color w:val="000000" w:themeColor="text1"/>
                  <w:szCs w:val="24"/>
                  <w:lang w:val="en-US" w:eastAsia="zh-CN"/>
                  <w14:textFill>
                    <w14:solidFill>
                      <w14:schemeClr w14:val="tx1"/>
                    </w14:solidFill>
                  </w14:textFill>
                </w:rPr>
                <w:t>～</w:t>
              </w:r>
            </w:ins>
            <w:ins w:id="516" w:author="宁国云" w:date="2019-09-05T15:59:03Z">
              <w:r>
                <w:rPr>
                  <w:rFonts w:hint="eastAsia" w:ascii="宋体" w:hAnsi="宋体" w:cs="宋体"/>
                  <w:color w:val="000000" w:themeColor="text1"/>
                  <w:szCs w:val="24"/>
                  <w:lang w:val="en-US" w:eastAsia="zh-CN"/>
                  <w14:textFill>
                    <w14:solidFill>
                      <w14:schemeClr w14:val="tx1"/>
                    </w14:solidFill>
                  </w14:textFill>
                </w:rPr>
                <w:t>4096</w:t>
              </w:r>
            </w:ins>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运行参数4</w:t>
            </w: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ins w:id="517" w:author="宁国云" w:date="2019-09-05T15:59:12Z">
              <w:r>
                <w:rPr>
                  <w:rFonts w:hint="eastAsia" w:ascii="宋体" w:hAnsi="宋体" w:cs="宋体"/>
                  <w:color w:val="000000" w:themeColor="text1"/>
                  <w:szCs w:val="24"/>
                  <w:lang w:val="en-US" w:eastAsia="zh-CN"/>
                  <w14:textFill>
                    <w14:solidFill>
                      <w14:schemeClr w14:val="tx1"/>
                    </w14:solidFill>
                  </w14:textFill>
                </w:rPr>
                <w:t>0</w:t>
              </w:r>
            </w:ins>
            <w:ins w:id="518" w:author="宁国云" w:date="2019-09-05T15:59:12Z">
              <w:r>
                <w:rPr>
                  <w:rFonts w:hint="eastAsia" w:ascii="宋体" w:hAnsi="宋体" w:eastAsia="宋体" w:cs="宋体"/>
                  <w:color w:val="000000" w:themeColor="text1"/>
                  <w:szCs w:val="24"/>
                  <w:lang w:val="en-US" w:eastAsia="zh-CN"/>
                  <w14:textFill>
                    <w14:solidFill>
                      <w14:schemeClr w14:val="tx1"/>
                    </w14:solidFill>
                  </w14:textFill>
                </w:rPr>
                <w:t>～</w:t>
              </w:r>
            </w:ins>
            <w:ins w:id="519" w:author="宁国云" w:date="2019-09-05T15:59:12Z">
              <w:r>
                <w:rPr>
                  <w:rFonts w:hint="eastAsia" w:ascii="宋体" w:hAnsi="宋体" w:cs="宋体"/>
                  <w:color w:val="000000" w:themeColor="text1"/>
                  <w:szCs w:val="24"/>
                  <w:lang w:val="en-US" w:eastAsia="zh-CN"/>
                  <w14:textFill>
                    <w14:solidFill>
                      <w14:schemeClr w14:val="tx1"/>
                    </w14:solidFill>
                  </w14:textFill>
                </w:rPr>
                <w:t>4096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运行参数5</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ins w:id="520" w:author="宁国云" w:date="2019-09-05T15:59:04Z">
              <w:r>
                <w:rPr>
                  <w:rFonts w:hint="eastAsia" w:ascii="宋体" w:hAnsi="宋体" w:cs="宋体"/>
                  <w:color w:val="000000" w:themeColor="text1"/>
                  <w:szCs w:val="24"/>
                  <w:lang w:val="en-US" w:eastAsia="zh-CN"/>
                  <w14:textFill>
                    <w14:solidFill>
                      <w14:schemeClr w14:val="tx1"/>
                    </w14:solidFill>
                  </w14:textFill>
                </w:rPr>
                <w:t>0</w:t>
              </w:r>
            </w:ins>
            <w:ins w:id="521" w:author="宁国云" w:date="2019-09-05T15:59:04Z">
              <w:r>
                <w:rPr>
                  <w:rFonts w:hint="eastAsia" w:ascii="宋体" w:hAnsi="宋体" w:eastAsia="宋体" w:cs="宋体"/>
                  <w:color w:val="000000" w:themeColor="text1"/>
                  <w:szCs w:val="24"/>
                  <w:lang w:val="en-US" w:eastAsia="zh-CN"/>
                  <w14:textFill>
                    <w14:solidFill>
                      <w14:schemeClr w14:val="tx1"/>
                    </w14:solidFill>
                  </w14:textFill>
                </w:rPr>
                <w:t>～</w:t>
              </w:r>
            </w:ins>
            <w:ins w:id="522" w:author="宁国云" w:date="2019-09-05T15:59:04Z">
              <w:r>
                <w:rPr>
                  <w:rFonts w:hint="eastAsia" w:ascii="宋体" w:hAnsi="宋体" w:cs="宋体"/>
                  <w:color w:val="000000" w:themeColor="text1"/>
                  <w:szCs w:val="24"/>
                  <w:lang w:val="en-US" w:eastAsia="zh-CN"/>
                  <w14:textFill>
                    <w14:solidFill>
                      <w14:schemeClr w14:val="tx1"/>
                    </w14:solidFill>
                  </w14:textFill>
                </w:rPr>
                <w:t>4096</w:t>
              </w:r>
            </w:ins>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运行参数6</w:t>
            </w: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ins w:id="523" w:author="宁国云" w:date="2019-09-05T15:59:13Z">
              <w:r>
                <w:rPr>
                  <w:rFonts w:hint="eastAsia" w:ascii="宋体" w:hAnsi="宋体" w:cs="宋体"/>
                  <w:color w:val="000000" w:themeColor="text1"/>
                  <w:szCs w:val="24"/>
                  <w:lang w:val="en-US" w:eastAsia="zh-CN"/>
                  <w14:textFill>
                    <w14:solidFill>
                      <w14:schemeClr w14:val="tx1"/>
                    </w14:solidFill>
                  </w14:textFill>
                </w:rPr>
                <w:t>0</w:t>
              </w:r>
            </w:ins>
            <w:ins w:id="524" w:author="宁国云" w:date="2019-09-05T15:59:13Z">
              <w:r>
                <w:rPr>
                  <w:rFonts w:hint="eastAsia" w:ascii="宋体" w:hAnsi="宋体" w:eastAsia="宋体" w:cs="宋体"/>
                  <w:color w:val="000000" w:themeColor="text1"/>
                  <w:szCs w:val="24"/>
                  <w:lang w:val="en-US" w:eastAsia="zh-CN"/>
                  <w14:textFill>
                    <w14:solidFill>
                      <w14:schemeClr w14:val="tx1"/>
                    </w14:solidFill>
                  </w14:textFill>
                </w:rPr>
                <w:t>～</w:t>
              </w:r>
            </w:ins>
            <w:ins w:id="525" w:author="宁国云" w:date="2019-09-05T15:59:13Z">
              <w:r>
                <w:rPr>
                  <w:rFonts w:hint="eastAsia" w:ascii="宋体" w:hAnsi="宋体" w:cs="宋体"/>
                  <w:color w:val="000000" w:themeColor="text1"/>
                  <w:szCs w:val="24"/>
                  <w:lang w:val="en-US" w:eastAsia="zh-CN"/>
                  <w14:textFill>
                    <w14:solidFill>
                      <w14:schemeClr w14:val="tx1"/>
                    </w14:solidFill>
                  </w14:textFill>
                </w:rPr>
                <w:t>4096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运行参数7</w:t>
            </w:r>
          </w:p>
        </w:tc>
        <w:tc>
          <w:tcPr>
            <w:tcW w:w="2622" w:type="dxa"/>
          </w:tcPr>
          <w:p>
            <w:pPr>
              <w:pStyle w:val="11"/>
              <w:widowControl/>
              <w:spacing w:line="360" w:lineRule="auto"/>
              <w:rPr>
                <w:rFonts w:ascii="Arial" w:cs="Arial"/>
                <w:color w:val="000000" w:themeColor="text1"/>
                <w:szCs w:val="24"/>
                <w14:textFill>
                  <w14:solidFill>
                    <w14:schemeClr w14:val="tx1"/>
                  </w14:solidFill>
                </w14:textFill>
              </w:rPr>
            </w:pPr>
            <w:ins w:id="526" w:author="宁国云" w:date="2019-09-05T15:59:04Z">
              <w:r>
                <w:rPr>
                  <w:rFonts w:hint="eastAsia" w:ascii="宋体" w:hAnsi="宋体" w:cs="宋体"/>
                  <w:color w:val="000000" w:themeColor="text1"/>
                  <w:szCs w:val="24"/>
                  <w:lang w:val="en-US" w:eastAsia="zh-CN"/>
                  <w14:textFill>
                    <w14:solidFill>
                      <w14:schemeClr w14:val="tx1"/>
                    </w14:solidFill>
                  </w14:textFill>
                </w:rPr>
                <w:t>0</w:t>
              </w:r>
            </w:ins>
            <w:ins w:id="527" w:author="宁国云" w:date="2019-09-05T15:59:04Z">
              <w:r>
                <w:rPr>
                  <w:rFonts w:hint="eastAsia" w:ascii="宋体" w:hAnsi="宋体" w:eastAsia="宋体" w:cs="宋体"/>
                  <w:color w:val="000000" w:themeColor="text1"/>
                  <w:szCs w:val="24"/>
                  <w:lang w:val="en-US" w:eastAsia="zh-CN"/>
                  <w14:textFill>
                    <w14:solidFill>
                      <w14:schemeClr w14:val="tx1"/>
                    </w14:solidFill>
                  </w14:textFill>
                </w:rPr>
                <w:t>～</w:t>
              </w:r>
            </w:ins>
            <w:ins w:id="528" w:author="宁国云" w:date="2019-09-05T15:59:04Z">
              <w:r>
                <w:rPr>
                  <w:rFonts w:hint="eastAsia" w:ascii="宋体" w:hAnsi="宋体" w:cs="宋体"/>
                  <w:color w:val="000000" w:themeColor="text1"/>
                  <w:szCs w:val="24"/>
                  <w:lang w:val="en-US" w:eastAsia="zh-CN"/>
                  <w14:textFill>
                    <w14:solidFill>
                      <w14:schemeClr w14:val="tx1"/>
                    </w14:solidFill>
                  </w14:textFill>
                </w:rPr>
                <w:t>4096</w:t>
              </w:r>
            </w:ins>
          </w:p>
        </w:tc>
        <w:tc>
          <w:tcPr>
            <w:tcW w:w="2464" w:type="dxa"/>
          </w:tcPr>
          <w:p>
            <w:pPr>
              <w:pStyle w:val="11"/>
              <w:widowControl/>
              <w:spacing w:line="360" w:lineRule="auto"/>
              <w:rPr>
                <w:rFonts w:ascii="Arial" w:cs="Arial"/>
                <w:color w:val="000000" w:themeColor="text1"/>
                <w:szCs w:val="24"/>
                <w14:textFill>
                  <w14:solidFill>
                    <w14:schemeClr w14:val="tx1"/>
                  </w14:solidFill>
                </w14:textFill>
              </w:rPr>
            </w:pPr>
            <w:r>
              <w:rPr>
                <w:rFonts w:hint="eastAsia" w:ascii="Arial" w:cs="Arial"/>
                <w:color w:val="000000" w:themeColor="text1"/>
                <w:szCs w:val="24"/>
                <w14:textFill>
                  <w14:solidFill>
                    <w14:schemeClr w14:val="tx1"/>
                  </w14:solidFill>
                </w14:textFill>
              </w:rPr>
              <w:t>运行参数8</w:t>
            </w:r>
          </w:p>
        </w:tc>
        <w:tc>
          <w:tcPr>
            <w:tcW w:w="1364" w:type="dxa"/>
          </w:tcPr>
          <w:p>
            <w:pPr>
              <w:pStyle w:val="11"/>
              <w:widowControl/>
              <w:spacing w:line="360" w:lineRule="auto"/>
              <w:rPr>
                <w:rFonts w:ascii="Arial" w:cs="Arial"/>
                <w:color w:val="000000" w:themeColor="text1"/>
                <w:szCs w:val="24"/>
                <w14:textFill>
                  <w14:solidFill>
                    <w14:schemeClr w14:val="tx1"/>
                  </w14:solidFill>
                </w14:textFill>
              </w:rPr>
            </w:pPr>
            <w:ins w:id="529" w:author="宁国云" w:date="2019-09-05T15:59:13Z">
              <w:r>
                <w:rPr>
                  <w:rFonts w:hint="eastAsia" w:ascii="宋体" w:hAnsi="宋体" w:cs="宋体"/>
                  <w:color w:val="000000" w:themeColor="text1"/>
                  <w:szCs w:val="24"/>
                  <w:lang w:val="en-US" w:eastAsia="zh-CN"/>
                  <w14:textFill>
                    <w14:solidFill>
                      <w14:schemeClr w14:val="tx1"/>
                    </w14:solidFill>
                  </w14:textFill>
                </w:rPr>
                <w:t>0</w:t>
              </w:r>
            </w:ins>
            <w:ins w:id="530" w:author="宁国云" w:date="2019-09-05T15:59:13Z">
              <w:r>
                <w:rPr>
                  <w:rFonts w:hint="eastAsia" w:ascii="宋体" w:hAnsi="宋体" w:eastAsia="宋体" w:cs="宋体"/>
                  <w:color w:val="000000" w:themeColor="text1"/>
                  <w:szCs w:val="24"/>
                  <w:lang w:val="en-US" w:eastAsia="zh-CN"/>
                  <w14:textFill>
                    <w14:solidFill>
                      <w14:schemeClr w14:val="tx1"/>
                    </w14:solidFill>
                  </w14:textFill>
                </w:rPr>
                <w:t>～</w:t>
              </w:r>
            </w:ins>
            <w:ins w:id="531" w:author="宁国云" w:date="2019-09-05T15:59:13Z">
              <w:r>
                <w:rPr>
                  <w:rFonts w:hint="eastAsia" w:ascii="宋体" w:hAnsi="宋体" w:cs="宋体"/>
                  <w:color w:val="000000" w:themeColor="text1"/>
                  <w:szCs w:val="24"/>
                  <w:lang w:val="en-US" w:eastAsia="zh-CN"/>
                  <w14:textFill>
                    <w14:solidFill>
                      <w14:schemeClr w14:val="tx1"/>
                    </w14:solidFill>
                  </w14:textFill>
                </w:rPr>
                <w:t>4096</w:t>
              </w:r>
            </w:ins>
          </w:p>
        </w:tc>
      </w:tr>
    </w:tbl>
    <w:p>
      <w:pPr>
        <w:pStyle w:val="2"/>
      </w:pPr>
      <w:bookmarkStart w:id="25" w:name="_Toc2318"/>
      <w:r>
        <w:rPr>
          <w:rFonts w:hint="eastAsia"/>
        </w:rPr>
        <w:t>接口设计</w:t>
      </w:r>
      <w:bookmarkEnd w:id="25"/>
    </w:p>
    <w:p>
      <w:pPr>
        <w:pStyle w:val="3"/>
      </w:pPr>
      <w:bookmarkStart w:id="26" w:name="_Toc5403"/>
      <w:r>
        <w:rPr>
          <w:rFonts w:hint="eastAsia"/>
        </w:rPr>
        <w:t>用户接口</w:t>
      </w:r>
      <w:bookmarkEnd w:id="26"/>
    </w:p>
    <w:p>
      <w:pPr>
        <w:spacing w:line="360" w:lineRule="auto"/>
        <w:ind w:firstLine="480" w:firstLineChars="20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参数配置软件模块分为6个界面，软件参数配置界面主要设置软件的基础运行环境，设备参数配置界面主要配置设备的基本信息，客户参数配置界面主要设置客户的相关信息，6个界面可任意切换。</w:t>
      </w:r>
    </w:p>
    <w:p>
      <w:pPr>
        <w:spacing w:line="360" w:lineRule="auto"/>
        <w:ind w:firstLine="480" w:firstLineChars="20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参数配置界面基本架构如下图所示，根据参数的数据类型进行设计，比如文字信息，按文本对话的形式设计，数字信息按照数字对话框的形式进行设计，同时按照参数的类型进行分类布置。</w:t>
      </w:r>
    </w:p>
    <w:p>
      <w:pPr>
        <w:spacing w:line="360" w:lineRule="auto"/>
        <w:ind w:firstLine="480" w:firstLineChars="20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数据输入全部是数字参数，均可通过文件导入方式。</w:t>
      </w: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266065</wp:posOffset>
                </wp:positionV>
                <wp:extent cx="5400675" cy="5019675"/>
                <wp:effectExtent l="6350" t="6350" r="22225" b="22225"/>
                <wp:wrapNone/>
                <wp:docPr id="5" name="矩形 5"/>
                <wp:cNvGraphicFramePr/>
                <a:graphic xmlns:a="http://schemas.openxmlformats.org/drawingml/2006/main">
                  <a:graphicData uri="http://schemas.microsoft.com/office/word/2010/wordprocessingShape">
                    <wps:wsp>
                      <wps:cNvSpPr/>
                      <wps:spPr>
                        <a:xfrm>
                          <a:off x="1089660" y="1310005"/>
                          <a:ext cx="5400675" cy="5019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5pt;margin-top:20.95pt;height:395.25pt;width:425.25pt;z-index:251660288;v-text-anchor:middle;mso-width-relative:page;mso-height-relative:page;" fillcolor="#5B9BD5 [3204]" filled="t" stroked="t" coordsize="21600,21600" o:gfxdata="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4NvlT2wAAAAgBAAAPAAAAAAAAAAEAIAAAACIAAABkcnMv&#10;ZG93bnJldi54bWxQSwECFAAUAAAACACHTuJAX56S0HICAADUBAAADgAAAAAAAAABACAAAAAqAQAA&#10;ZHJzL2Uyb0RvYy54bWxQSwUGAAAAAAYABgBZAQAADgYAAAAA&#10;">
                <v:fill on="t" focussize="0,0"/>
                <v:stroke weight="1pt" color="#41719C [3204]" miterlimit="8" joinstyle="miter"/>
                <v:imagedata o:title=""/>
                <o:lock v:ext="edit" aspectratio="f"/>
              </v: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722752" behindDoc="0" locked="0" layoutInCell="1" allowOverlap="1">
                <wp:simplePos x="0" y="0"/>
                <wp:positionH relativeFrom="column">
                  <wp:posOffset>4528185</wp:posOffset>
                </wp:positionH>
                <wp:positionV relativeFrom="paragraph">
                  <wp:posOffset>89535</wp:posOffset>
                </wp:positionV>
                <wp:extent cx="800100" cy="314960"/>
                <wp:effectExtent l="0" t="0" r="0" b="8890"/>
                <wp:wrapNone/>
                <wp:docPr id="11" name="圆角矩形 11"/>
                <wp:cNvGraphicFramePr/>
                <a:graphic xmlns:a="http://schemas.openxmlformats.org/drawingml/2006/main">
                  <a:graphicData uri="http://schemas.microsoft.com/office/word/2010/wordprocessingShape">
                    <wps:wsp>
                      <wps:cNvSpPr/>
                      <wps:spPr>
                        <a:xfrm>
                          <a:off x="0" y="0"/>
                          <a:ext cx="800100" cy="31496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数据输入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6.55pt;margin-top:7.05pt;height:24.8pt;width:63pt;z-index:251722752;v-text-anchor:middle;mso-width-relative:page;mso-height-relative:page;" fillcolor="#012D86" filled="t" stroked="f" coordsize="21600,21600" arcsize="0.166666666666667" o:gfxdata="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N13HH/ZAAAACQEAAA8AAAAAAAAAAQAgAAAAIgAAAGRycy9kb3ducmV2LnhtbFBLAQIUABQAAAAI&#10;AIdO4kCHunpXlwIAAA4FAAAOAAAAAAAAAAEAIAAAACgBAABkcnMvZTJvRG9jLnhtbFBLBQYAAAAA&#10;BgAGAFkBAAAxBgAAAAA=&#10;">
                <v:fill type="gradient" on="t" color2="#0E2557" focus="100%" focussize="0,0" rotate="t">
                  <o:fill type="gradientUnscaled" v:ext="backwardCompatible"/>
                </v:fill>
                <v:stroke on="f" weight="1pt" miterlimit="8" joinstyle="miter"/>
                <v:imagedata o:title=""/>
                <o:lock v:ext="edit" aspectratio="f"/>
                <v:textbox>
                  <w:txbxContent>
                    <w:p>
                      <w:pPr>
                        <w:jc w:val="center"/>
                      </w:pPr>
                      <w:r>
                        <w:rPr>
                          <w:rFonts w:hint="eastAsia"/>
                        </w:rPr>
                        <w:t>数据输入</w:t>
                      </w:r>
                    </w:p>
                  </w:txbxContent>
                </v:textbox>
              </v:roundrect>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3623310</wp:posOffset>
                </wp:positionH>
                <wp:positionV relativeFrom="paragraph">
                  <wp:posOffset>89535</wp:posOffset>
                </wp:positionV>
                <wp:extent cx="800100" cy="314960"/>
                <wp:effectExtent l="0" t="0" r="0" b="8890"/>
                <wp:wrapNone/>
                <wp:docPr id="10" name="圆角矩形 10"/>
                <wp:cNvGraphicFramePr/>
                <a:graphic xmlns:a="http://schemas.openxmlformats.org/drawingml/2006/main">
                  <a:graphicData uri="http://schemas.microsoft.com/office/word/2010/wordprocessingShape">
                    <wps:wsp>
                      <wps:cNvSpPr/>
                      <wps:spPr>
                        <a:xfrm>
                          <a:off x="0" y="0"/>
                          <a:ext cx="800100" cy="31496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PHM设置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5.3pt;margin-top:7.05pt;height:24.8pt;width:63pt;z-index:251689984;v-text-anchor:middle;mso-width-relative:page;mso-height-relative:page;" fillcolor="#012D86" filled="t" stroked="f" coordsize="21600,21600" arcsize="0.166666666666667" o:gfxdata="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h&#10;l62d2QAAAAkBAAAPAAAAAAAAAAEAIAAAACIAAABkcnMvZG93bnJldi54bWxQSwECFAAUAAAACACH&#10;TuJAEWOWF5UCAAAOBQAADgAAAAAAAAABACAAAAAoAQAAZHJzL2Uyb0RvYy54bWxQSwUGAAAAAAYA&#10;BgBZAQAALwYAAAAA&#10;">
                <v:fill type="gradient" on="t" color2="#0E2557" focus="100%" focussize="0,0" rotate="t">
                  <o:fill type="gradientUnscaled" v:ext="backwardCompatible"/>
                </v:fill>
                <v:stroke on="f" weight="1pt" miterlimit="8" joinstyle="miter"/>
                <v:imagedata o:title=""/>
                <o:lock v:ext="edit" aspectratio="f"/>
                <v:textbox>
                  <w:txbxContent>
                    <w:p>
                      <w:pPr>
                        <w:jc w:val="center"/>
                      </w:pPr>
                      <w:r>
                        <w:rPr>
                          <w:rFonts w:hint="eastAsia"/>
                        </w:rPr>
                        <w:t>PHM设置</w:t>
                      </w:r>
                    </w:p>
                  </w:txbxContent>
                </v:textbox>
              </v:round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2747010</wp:posOffset>
                </wp:positionH>
                <wp:positionV relativeFrom="paragraph">
                  <wp:posOffset>80010</wp:posOffset>
                </wp:positionV>
                <wp:extent cx="800100" cy="314960"/>
                <wp:effectExtent l="0" t="0" r="0" b="8890"/>
                <wp:wrapNone/>
                <wp:docPr id="9" name="圆角矩形 9"/>
                <wp:cNvGraphicFramePr/>
                <a:graphic xmlns:a="http://schemas.openxmlformats.org/drawingml/2006/main">
                  <a:graphicData uri="http://schemas.microsoft.com/office/word/2010/wordprocessingShape">
                    <wps:wsp>
                      <wps:cNvSpPr/>
                      <wps:spPr>
                        <a:xfrm>
                          <a:off x="0" y="0"/>
                          <a:ext cx="800100" cy="31496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预测设置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6.3pt;margin-top:6.3pt;height:24.8pt;width:63pt;z-index:251673600;v-text-anchor:middle;mso-width-relative:page;mso-height-relative:page;" fillcolor="#012D86" filled="t" stroked="f" coordsize="21600,21600" arcsize="0.166666666666667" o:gfxdata="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I&#10;LUFK2AAAAAkBAAAPAAAAAAAAAAEAIAAAACIAAABkcnMvZG93bnJldi54bWxQSwECFAAUAAAACACH&#10;TuJAG7cmAZYCAAAMBQAADgAAAAAAAAABACAAAAAnAQAAZHJzL2Uyb0RvYy54bWxQSwUGAAAAAAYA&#10;BgBZAQAALwYAAAAA&#10;">
                <v:fill type="gradient" on="t" color2="#0E2557" focus="100%" focussize="0,0" rotate="t">
                  <o:fill type="gradientUnscaled" v:ext="backwardCompatible"/>
                </v:fill>
                <v:stroke on="f" weight="1pt" miterlimit="8" joinstyle="miter"/>
                <v:imagedata o:title=""/>
                <o:lock v:ext="edit" aspectratio="f"/>
                <v:textbox>
                  <w:txbxContent>
                    <w:p>
                      <w:pPr>
                        <w:jc w:val="center"/>
                      </w:pPr>
                      <w:r>
                        <w:rPr>
                          <w:rFonts w:hint="eastAsia"/>
                        </w:rPr>
                        <w:t>预测设置</w:t>
                      </w:r>
                    </w:p>
                  </w:txbxContent>
                </v:textbox>
              </v:round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1861185</wp:posOffset>
                </wp:positionH>
                <wp:positionV relativeFrom="paragraph">
                  <wp:posOffset>89535</wp:posOffset>
                </wp:positionV>
                <wp:extent cx="800100" cy="314960"/>
                <wp:effectExtent l="0" t="0" r="0" b="8890"/>
                <wp:wrapNone/>
                <wp:docPr id="6" name="圆角矩形 6"/>
                <wp:cNvGraphicFramePr/>
                <a:graphic xmlns:a="http://schemas.openxmlformats.org/drawingml/2006/main">
                  <a:graphicData uri="http://schemas.microsoft.com/office/word/2010/wordprocessingShape">
                    <wps:wsp>
                      <wps:cNvSpPr/>
                      <wps:spPr>
                        <a:xfrm>
                          <a:off x="1375410" y="3809365"/>
                          <a:ext cx="800100" cy="31496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设备设置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6.55pt;margin-top:7.05pt;height:24.8pt;width:63pt;z-index:251661312;v-text-anchor:middle;mso-width-relative:page;mso-height-relative:page;" fillcolor="#012D86" filled="t" stroked="f" coordsize="21600,21600" arcsize="0.166666666666667" o:gfxdata="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B6npC/ZAAAACQEAAA8AAAAAAAAAAQAgAAAAIgAAAGRycy9kb3ducmV2Lnht&#10;bFBLAQIUABQAAAAIAIdO4kBjO+P/owIAABgFAAAOAAAAAAAAAAEAIAAAACgBAABkcnMvZTJvRG9j&#10;LnhtbFBLBQYAAAAABgAGAFkBAAA9BgAAAAA=&#10;">
                <v:fill type="gradient" on="t" color2="#0E2557" focus="100%" focussize="0,0" rotate="t">
                  <o:fill type="gradientUnscaled" v:ext="backwardCompatible"/>
                </v:fill>
                <v:stroke on="f" weight="1pt" miterlimit="8" joinstyle="miter"/>
                <v:imagedata o:title=""/>
                <o:lock v:ext="edit" aspectratio="f"/>
                <v:textbox>
                  <w:txbxContent>
                    <w:p>
                      <w:pPr>
                        <w:jc w:val="center"/>
                      </w:pPr>
                      <w:r>
                        <w:rPr>
                          <w:rFonts w:hint="eastAsia"/>
                        </w:rPr>
                        <w:t>设备设置</w:t>
                      </w:r>
                    </w:p>
                  </w:txbxContent>
                </v:textbox>
              </v:round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984885</wp:posOffset>
                </wp:positionH>
                <wp:positionV relativeFrom="paragraph">
                  <wp:posOffset>89535</wp:posOffset>
                </wp:positionV>
                <wp:extent cx="800100" cy="314960"/>
                <wp:effectExtent l="0" t="0" r="0" b="8890"/>
                <wp:wrapNone/>
                <wp:docPr id="8" name="圆角矩形 8"/>
                <wp:cNvGraphicFramePr/>
                <a:graphic xmlns:a="http://schemas.openxmlformats.org/drawingml/2006/main">
                  <a:graphicData uri="http://schemas.microsoft.com/office/word/2010/wordprocessingShape">
                    <wps:wsp>
                      <wps:cNvSpPr/>
                      <wps:spPr>
                        <a:xfrm>
                          <a:off x="0" y="0"/>
                          <a:ext cx="800100" cy="31496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用户设置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7.55pt;margin-top:7.05pt;height:24.8pt;width:63pt;z-index:251669504;v-text-anchor:middle;mso-width-relative:page;mso-height-relative:page;" fillcolor="#012D86" filled="t" stroked="f" coordsize="21600,21600" arcsize="0.166666666666667" o:gfxdata="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S&#10;QXbO2AAAAAkBAAAPAAAAAAAAAAEAIAAAACIAAABkcnMvZG93bnJldi54bWxQSwECFAAUAAAACACH&#10;TuJAMi9JuJYCAAAMBQAADgAAAAAAAAABACAAAAAnAQAAZHJzL2Uyb0RvYy54bWxQSwUGAAAAAAYA&#10;BgBZAQAALwYAAAAA&#10;">
                <v:fill type="gradient" on="t" color2="#0E2557" focus="100%" focussize="0,0" rotate="t">
                  <o:fill type="gradientUnscaled" v:ext="backwardCompatible"/>
                </v:fill>
                <v:stroke on="f" weight="1pt" miterlimit="8" joinstyle="miter"/>
                <v:imagedata o:title=""/>
                <o:lock v:ext="edit" aspectratio="f"/>
                <v:textbox>
                  <w:txbxContent>
                    <w:p>
                      <w:pPr>
                        <w:jc w:val="center"/>
                      </w:pPr>
                      <w:r>
                        <w:rPr>
                          <w:rFonts w:hint="eastAsia"/>
                        </w:rPr>
                        <w:t>用户设置</w:t>
                      </w:r>
                    </w:p>
                  </w:txbxContent>
                </v:textbox>
              </v:round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137160</wp:posOffset>
                </wp:positionH>
                <wp:positionV relativeFrom="paragraph">
                  <wp:posOffset>99060</wp:posOffset>
                </wp:positionV>
                <wp:extent cx="800100" cy="314960"/>
                <wp:effectExtent l="0" t="0" r="0" b="8890"/>
                <wp:wrapNone/>
                <wp:docPr id="7" name="圆角矩形 7"/>
                <wp:cNvGraphicFramePr/>
                <a:graphic xmlns:a="http://schemas.openxmlformats.org/drawingml/2006/main">
                  <a:graphicData uri="http://schemas.microsoft.com/office/word/2010/wordprocessingShape">
                    <wps:wsp>
                      <wps:cNvSpPr/>
                      <wps:spPr>
                        <a:xfrm>
                          <a:off x="0" y="0"/>
                          <a:ext cx="800100" cy="31496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系统设置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8pt;margin-top:7.8pt;height:24.8pt;width:63pt;z-index:251665408;v-text-anchor:middle;mso-width-relative:page;mso-height-relative:page;" fillcolor="#012D86" filled="t" stroked="f" coordsize="21600,21600" arcsize="0.166666666666667" o:gfxdata="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CEe&#10;9NLXAAAACAEAAA8AAAAAAAAAAQAgAAAAIgAAAGRycy9kb3ducmV2LnhtbFBLAQIUABQAAAAIAIdO&#10;4kDgOY7rlgIAAAwFAAAOAAAAAAAAAAEAIAAAACYBAABkcnMvZTJvRG9jLnhtbFBLBQYAAAAABgAG&#10;AFkBAAAuBgAAAAA=&#10;">
                <v:fill type="gradient" on="t" color2="#0E2557" focus="100%" focussize="0,0" rotate="t">
                  <o:fill type="gradientUnscaled" v:ext="backwardCompatible"/>
                </v:fill>
                <v:stroke on="f" weight="1pt" miterlimit="8" joinstyle="miter"/>
                <v:imagedata o:title=""/>
                <o:lock v:ext="edit" aspectratio="f"/>
                <v:textbox>
                  <w:txbxContent>
                    <w:p>
                      <w:pPr>
                        <w:jc w:val="center"/>
                      </w:pPr>
                      <w:r>
                        <w:rPr>
                          <w:rFonts w:hint="eastAsia"/>
                        </w:rPr>
                        <w:t>系统设置</w:t>
                      </w:r>
                    </w:p>
                  </w:txbxContent>
                </v:textbox>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806720" behindDoc="0" locked="0" layoutInCell="1" allowOverlap="1">
                <wp:simplePos x="0" y="0"/>
                <wp:positionH relativeFrom="column">
                  <wp:posOffset>2165985</wp:posOffset>
                </wp:positionH>
                <wp:positionV relativeFrom="paragraph">
                  <wp:posOffset>201930</wp:posOffset>
                </wp:positionV>
                <wp:extent cx="677545" cy="247650"/>
                <wp:effectExtent l="0" t="0" r="8255" b="0"/>
                <wp:wrapNone/>
                <wp:docPr id="12" name="圆角矩形 12"/>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基本信息</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170.55pt;margin-top:15.9pt;height:19.5pt;width:53.35pt;z-index:251806720;v-text-anchor:middle;mso-width-relative:page;mso-height-relative:page;" fillcolor="#012D86" filled="t" stroked="f" coordsize="21600,21600" arcsize="0.166666666666667" o:gfxdata="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2lMUc2AAA&#10;AAkBAAAPAAAAAAAAAAEAIAAAACIAAABkcnMvZG93bnJldi54bWxQSwECFAAUAAAACACHTuJAt8la&#10;7ZACAAD+BAAADgAAAAAAAAABACAAAAAnAQAAZHJzL2Uyb0RvYy54bWxQSwUGAAAAAAYABgBZAQAA&#10;KQY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基本信息</w:t>
                      </w:r>
                    </w:p>
                  </w:txbxContent>
                </v:textbox>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956224" behindDoc="0" locked="0" layoutInCell="1" allowOverlap="1">
                <wp:simplePos x="0" y="0"/>
                <wp:positionH relativeFrom="column">
                  <wp:posOffset>1042035</wp:posOffset>
                </wp:positionH>
                <wp:positionV relativeFrom="paragraph">
                  <wp:posOffset>194310</wp:posOffset>
                </wp:positionV>
                <wp:extent cx="3076575" cy="305435"/>
                <wp:effectExtent l="12700" t="12700" r="15875" b="24765"/>
                <wp:wrapNone/>
                <wp:docPr id="16" name="圆角矩形 16"/>
                <wp:cNvGraphicFramePr/>
                <a:graphic xmlns:a="http://schemas.openxmlformats.org/drawingml/2006/main">
                  <a:graphicData uri="http://schemas.microsoft.com/office/word/2010/wordprocessingShape">
                    <wps:wsp>
                      <wps:cNvSpPr/>
                      <wps:spPr>
                        <a:xfrm>
                          <a:off x="0" y="0"/>
                          <a:ext cx="30765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2.05pt;margin-top:15.3pt;height:24.05pt;width:242.25pt;z-index:251956224;v-text-anchor:middle;mso-width-relative:page;mso-height-relative:page;" fillcolor="#5B9BD5 [3204]" filled="t" stroked="t" coordsize="21600,21600" arcsize="0.166666666666667" o:gfxdata="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TY01R2AAAAAkBAAAPAAAAAAAAAAEAIAAAACIAAABkcnMvZG93bnJldi54bWxQ&#10;SwECFAAUAAAACACHTuJAc3u642kCAACzBAAADgAAAAAAAAABACAAAAAnAQAAZHJzL2Uyb0RvYy54&#10;bWxQSwUGAAAAAAYABgBZAQAAAgYAAAAA&#10;">
                <v:fill on="t" focussize="0,0"/>
                <v:stroke weight="2pt" color="#000000 [3213]" miterlimit="8" joinstyle="miter"/>
                <v:imagedata o:title=""/>
                <o:lock v:ext="edit" aspectratio="f"/>
              </v:roundrect>
            </w:pict>
          </mc:Fallback>
        </mc:AlternateContent>
      </w:r>
      <w:r>
        <w:rPr>
          <w:sz w:val="24"/>
        </w:rPr>
        <mc:AlternateContent>
          <mc:Choice Requires="wps">
            <w:drawing>
              <wp:anchor distT="0" distB="0" distL="114300" distR="114300" simplePos="0" relativeHeight="251807744" behindDoc="0" locked="0" layoutInCell="1" allowOverlap="1">
                <wp:simplePos x="0" y="0"/>
                <wp:positionH relativeFrom="column">
                  <wp:posOffset>270510</wp:posOffset>
                </wp:positionH>
                <wp:positionV relativeFrom="paragraph">
                  <wp:posOffset>209550</wp:posOffset>
                </wp:positionV>
                <wp:extent cx="677545" cy="247650"/>
                <wp:effectExtent l="0" t="0" r="8255" b="0"/>
                <wp:wrapNone/>
                <wp:docPr id="14" name="圆角矩形 14"/>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设备名称</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21.3pt;margin-top:16.5pt;height:19.5pt;width:53.35pt;z-index:251807744;v-text-anchor:middle;mso-width-relative:page;mso-height-relative:page;" fillcolor="#012D86" filled="t" stroked="f" coordsize="21600,21600" arcsize="0.166666666666667" o:gfxdata="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iSMga2AAA&#10;AAgBAAAPAAAAAAAAAAEAIAAAACIAAABkcnMvZG93bnJldi54bWxQSwECFAAUAAAACACHTuJAJscC&#10;e5ACAAD+BAAADgAAAAAAAAABACAAAAAnAQAAZHJzL2Uyb0RvYy54bWxQSwUGAAAAAAYABgBZAQAA&#10;KQY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设备名称</w:t>
                      </w:r>
                    </w:p>
                  </w:txbxContent>
                </v:textbox>
              </v:roundrect>
            </w:pict>
          </mc:Fallback>
        </mc:AlternateContent>
      </w:r>
      <w:r>
        <w:rPr>
          <w:sz w:val="24"/>
        </w:rPr>
        <mc:AlternateContent>
          <mc:Choice Requires="wps">
            <w:drawing>
              <wp:anchor distT="0" distB="0" distL="114300" distR="114300" simplePos="0" relativeHeight="251805696" behindDoc="0" locked="0" layoutInCell="1" allowOverlap="1">
                <wp:simplePos x="0" y="0"/>
                <wp:positionH relativeFrom="column">
                  <wp:posOffset>137160</wp:posOffset>
                </wp:positionH>
                <wp:positionV relativeFrom="paragraph">
                  <wp:posOffset>13335</wp:posOffset>
                </wp:positionV>
                <wp:extent cx="5153025" cy="1666875"/>
                <wp:effectExtent l="12700" t="12700" r="15875" b="15875"/>
                <wp:wrapNone/>
                <wp:docPr id="15" name="圆角矩形 15"/>
                <wp:cNvGraphicFramePr/>
                <a:graphic xmlns:a="http://schemas.openxmlformats.org/drawingml/2006/main">
                  <a:graphicData uri="http://schemas.microsoft.com/office/word/2010/wordprocessingShape">
                    <wps:wsp>
                      <wps:cNvSpPr/>
                      <wps:spPr>
                        <a:xfrm>
                          <a:off x="1289685" y="7929880"/>
                          <a:ext cx="5153025" cy="166687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8pt;margin-top:1.05pt;height:131.25pt;width:405.75pt;z-index:251805696;v-text-anchor:middle;mso-width-relative:page;mso-height-relative:page;" fillcolor="#5B9BD5 [3204]" filled="t" stroked="t" coordsize="21600,21600" arcsize="0.166666666666667" o:gfxdata="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Go4mNcAAAAIAQAADwAAAAAAAAABACAAAAAiAAAAZHJz&#10;L2Rvd25yZXYueG1sUEsBAhQAFAAAAAgAh07iQJj2+T53AgAAwAQAAA4AAAAAAAAAAQAgAAAAJgEA&#10;AGRycy9lMm9Eb2MueG1sUEsFBgAAAAAGAAYAWQEAAA8GAAAAAA==&#10;">
                <v:fill on="t" focussize="0,0"/>
                <v:stroke weight="2pt" color="#000000 [3213]" miterlimit="8" joinstyle="miter"/>
                <v:imagedata o:title=""/>
                <o:lock v:ext="edit" aspectratio="f"/>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957248" behindDoc="0" locked="0" layoutInCell="1" allowOverlap="1">
                <wp:simplePos x="0" y="0"/>
                <wp:positionH relativeFrom="column">
                  <wp:posOffset>289560</wp:posOffset>
                </wp:positionH>
                <wp:positionV relativeFrom="paragraph">
                  <wp:posOffset>255270</wp:posOffset>
                </wp:positionV>
                <wp:extent cx="677545" cy="247650"/>
                <wp:effectExtent l="0" t="0" r="8255" b="0"/>
                <wp:wrapNone/>
                <wp:docPr id="48" name="圆角矩形 48"/>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工艺名称</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22.8pt;margin-top:20.1pt;height:19.5pt;width:53.35pt;z-index:251957248;v-text-anchor:middle;mso-width-relative:page;mso-height-relative:page;" fillcolor="#012D86" filled="t" stroked="f" coordsize="21600,21600" arcsize="0.166666666666667" o:gfxdata="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QVvRUdkA&#10;AAAIAQAADwAAAAAAAAABACAAAAAiAAAAZHJzL2Rvd25yZXYueG1sUEsBAhQAFAAAAAgAh07iQHda&#10;kkiQAgAA/gQAAA4AAAAAAAAAAQAgAAAAKAEAAGRycy9lMm9Eb2MueG1sUEsFBgAAAAAGAAYAWQEA&#10;ACoGA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工艺名称</w:t>
                      </w:r>
                    </w:p>
                  </w:txbxContent>
                </v:textbox>
              </v:roundrect>
            </w:pict>
          </mc:Fallback>
        </mc:AlternateContent>
      </w:r>
      <w:r>
        <w:rPr>
          <w:sz w:val="24"/>
        </w:rPr>
        <mc:AlternateContent>
          <mc:Choice Requires="wps">
            <w:drawing>
              <wp:anchor distT="0" distB="0" distL="114300" distR="114300" simplePos="0" relativeHeight="251958272" behindDoc="0" locked="0" layoutInCell="1" allowOverlap="1">
                <wp:simplePos x="0" y="0"/>
                <wp:positionH relativeFrom="column">
                  <wp:posOffset>1061085</wp:posOffset>
                </wp:positionH>
                <wp:positionV relativeFrom="paragraph">
                  <wp:posOffset>240030</wp:posOffset>
                </wp:positionV>
                <wp:extent cx="3076575" cy="305435"/>
                <wp:effectExtent l="12700" t="12700" r="15875" b="24765"/>
                <wp:wrapNone/>
                <wp:docPr id="47" name="圆角矩形 47"/>
                <wp:cNvGraphicFramePr/>
                <a:graphic xmlns:a="http://schemas.openxmlformats.org/drawingml/2006/main">
                  <a:graphicData uri="http://schemas.microsoft.com/office/word/2010/wordprocessingShape">
                    <wps:wsp>
                      <wps:cNvSpPr/>
                      <wps:spPr>
                        <a:xfrm>
                          <a:off x="0" y="0"/>
                          <a:ext cx="30765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55pt;margin-top:18.9pt;height:24.05pt;width:242.25pt;z-index:251958272;v-text-anchor:middle;mso-width-relative:page;mso-height-relative:page;" fillcolor="#5B9BD5 [3204]" filled="t" stroked="t" coordsize="21600,21600" arcsize="0.166666666666667" o:gfxdata="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PYfDi2AAAAAkBAAAPAAAAAAAAAAEAIAAAACIAAABkcnMvZG93bnJldi54bWxQ&#10;SwECFAAUAAAACACHTuJASFzGK2kCAACzBAAADgAAAAAAAAABACAAAAAnAQAAZHJzL2Uyb0RvYy54&#10;bWxQSwUGAAAAAAYABgBZAQAAAgYAAAAA&#10;">
                <v:fill on="t" focussize="0,0"/>
                <v:stroke weight="2pt" color="#000000 [3213]" miterlimit="8" joinstyle="miter"/>
                <v:imagedata o:title=""/>
                <o:lock v:ext="edit" aspectratio="f"/>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959296" behindDoc="0" locked="0" layoutInCell="1" allowOverlap="1">
                <wp:simplePos x="0" y="0"/>
                <wp:positionH relativeFrom="column">
                  <wp:posOffset>1051560</wp:posOffset>
                </wp:positionH>
                <wp:positionV relativeFrom="paragraph">
                  <wp:posOffset>285750</wp:posOffset>
                </wp:positionV>
                <wp:extent cx="3076575" cy="305435"/>
                <wp:effectExtent l="12700" t="12700" r="15875" b="24765"/>
                <wp:wrapNone/>
                <wp:docPr id="50" name="圆角矩形 50"/>
                <wp:cNvGraphicFramePr/>
                <a:graphic xmlns:a="http://schemas.openxmlformats.org/drawingml/2006/main">
                  <a:graphicData uri="http://schemas.microsoft.com/office/word/2010/wordprocessingShape">
                    <wps:wsp>
                      <wps:cNvSpPr/>
                      <wps:spPr>
                        <a:xfrm>
                          <a:off x="0" y="0"/>
                          <a:ext cx="30765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2.8pt;margin-top:22.5pt;height:24.05pt;width:242.25pt;z-index:251959296;v-text-anchor:middle;mso-width-relative:page;mso-height-relative:page;" fillcolor="#5B9BD5 [3204]" filled="t" stroked="t" coordsize="21600,21600" arcsize="0.166666666666667" o:gfxdata="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BCJNXYAAAACQEAAA8AAAAAAAAAAQAgAAAAIgAAAGRycy9kb3ducmV2LnhtbFBL&#10;AQIUABQAAAAIAIdO4kAw6gdxaAIAALMEAAAOAAAAAAAAAAEAIAAAACcBAABkcnMvZTJvRG9jLnht&#10;bFBLBQYAAAAABgAGAFkBAAABBgAAAAA=&#10;">
                <v:fill on="t" focussize="0,0"/>
                <v:stroke weight="2pt" color="#000000 [3213]" miterlimit="8" joinstyle="miter"/>
                <v:imagedata o:title=""/>
                <o:lock v:ext="edit" aspectratio="f"/>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960320" behindDoc="0" locked="0" layoutInCell="1" allowOverlap="1">
                <wp:simplePos x="0" y="0"/>
                <wp:positionH relativeFrom="column">
                  <wp:posOffset>280035</wp:posOffset>
                </wp:positionH>
                <wp:positionV relativeFrom="paragraph">
                  <wp:posOffset>3810</wp:posOffset>
                </wp:positionV>
                <wp:extent cx="677545" cy="247650"/>
                <wp:effectExtent l="0" t="0" r="8255" b="0"/>
                <wp:wrapNone/>
                <wp:docPr id="49" name="圆角矩形 49"/>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设备代号</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22.05pt;margin-top:0.3pt;height:19.5pt;width:53.35pt;z-index:251960320;v-text-anchor:middle;mso-width-relative:page;mso-height-relative:page;" fillcolor="#012D86" filled="t" stroked="f" coordsize="21600,21600" arcsize="0.166666666666667" o:gfxdata="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wceRPWAAAA&#10;BgEAAA8AAAAAAAAAAQAgAAAAIgAAAGRycy9kb3ducmV2LnhtbFBLAQIUABQAAAAIAIdO4kCv2eEq&#10;kQIAAP4EAAAOAAAAAAAAAAEAIAAAACUBAABkcnMvZTJvRG9jLnhtbFBLBQYAAAAABgAGAFkBAAAo&#10;Bg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设备代号</w:t>
                      </w:r>
                    </w:p>
                  </w:txbxContent>
                </v:textbox>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961344" behindDoc="0" locked="0" layoutInCell="1" allowOverlap="1">
                <wp:simplePos x="0" y="0"/>
                <wp:positionH relativeFrom="column">
                  <wp:posOffset>356235</wp:posOffset>
                </wp:positionH>
                <wp:positionV relativeFrom="paragraph">
                  <wp:posOffset>81915</wp:posOffset>
                </wp:positionV>
                <wp:extent cx="677545" cy="247650"/>
                <wp:effectExtent l="0" t="0" r="8255" b="0"/>
                <wp:wrapNone/>
                <wp:docPr id="52" name="圆角矩形 52"/>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安装位置</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28.05pt;margin-top:6.45pt;height:19.5pt;width:53.35pt;z-index:251961344;v-text-anchor:middle;mso-width-relative:page;mso-height-relative:page;" fillcolor="#012D86" filled="t" stroked="f" coordsize="21600,21600" arcsize="0.166666666666667" o:gfxdata="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pKRTY1wAA&#10;AAgBAAAPAAAAAAAAAAEAIAAAACIAAABkcnMvZG93bnJldi54bWxQSwECFAAUAAAACACHTuJA4GZh&#10;oZECAAD+BAAADgAAAAAAAAABACAAAAAmAQAAZHJzL2Uyb0RvYy54bWxQSwUGAAAAAAYABgBZAQAA&#10;KQY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安装位置</w:t>
                      </w:r>
                    </w:p>
                  </w:txbxContent>
                </v:textbox>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962368" behindDoc="0" locked="0" layoutInCell="1" allowOverlap="1">
                <wp:simplePos x="0" y="0"/>
                <wp:positionH relativeFrom="column">
                  <wp:posOffset>1127760</wp:posOffset>
                </wp:positionH>
                <wp:positionV relativeFrom="paragraph">
                  <wp:posOffset>66675</wp:posOffset>
                </wp:positionV>
                <wp:extent cx="3076575" cy="305435"/>
                <wp:effectExtent l="12700" t="12700" r="15875" b="24765"/>
                <wp:wrapNone/>
                <wp:docPr id="51" name="圆角矩形 51"/>
                <wp:cNvGraphicFramePr/>
                <a:graphic xmlns:a="http://schemas.openxmlformats.org/drawingml/2006/main">
                  <a:graphicData uri="http://schemas.microsoft.com/office/word/2010/wordprocessingShape">
                    <wps:wsp>
                      <wps:cNvSpPr/>
                      <wps:spPr>
                        <a:xfrm>
                          <a:off x="0" y="0"/>
                          <a:ext cx="30765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8pt;margin-top:5.25pt;height:24.05pt;width:242.25pt;z-index:251962368;v-text-anchor:middle;mso-width-relative:page;mso-height-relative:page;" fillcolor="#5B9BD5 [3204]" filled="t" stroked="t" coordsize="21600,21600" arcsize="0.166666666666667" o:gfxdata="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c4vStcAAAAJAQAADwAAAAAAAAABACAAAAAiAAAAZHJzL2Rvd25yZXYueG1sUEsB&#10;AhQAFAAAAAgAh07iQFOa2opoAgAAswQAAA4AAAAAAAAAAQAgAAAAJgEAAGRycy9lMm9Eb2MueG1s&#10;UEsFBgAAAAAGAAYAWQEAAAAGAAAAAA==&#10;">
                <v:fill on="t" focussize="0,0"/>
                <v:stroke weight="2pt" color="#000000 [3213]" miterlimit="8" joinstyle="miter"/>
                <v:imagedata o:title=""/>
                <o:lock v:ext="edit" aspectratio="f"/>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423885824" behindDoc="0" locked="0" layoutInCell="1" allowOverlap="1">
                <wp:simplePos x="0" y="0"/>
                <wp:positionH relativeFrom="column">
                  <wp:posOffset>4232910</wp:posOffset>
                </wp:positionH>
                <wp:positionV relativeFrom="paragraph">
                  <wp:posOffset>272415</wp:posOffset>
                </wp:positionV>
                <wp:extent cx="714375" cy="305435"/>
                <wp:effectExtent l="12700" t="12700" r="15875" b="24765"/>
                <wp:wrapNone/>
                <wp:docPr id="37" name="圆角矩形 37"/>
                <wp:cNvGraphicFramePr/>
                <a:graphic xmlns:a="http://schemas.openxmlformats.org/drawingml/2006/main">
                  <a:graphicData uri="http://schemas.microsoft.com/office/word/2010/wordprocessingShape">
                    <wps:wsp>
                      <wps:cNvSpPr/>
                      <wps:spPr>
                        <a:xfrm>
                          <a:off x="0" y="0"/>
                          <a:ext cx="7143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3.3pt;margin-top:21.45pt;height:24.05pt;width:56.25pt;z-index:423885824;v-text-anchor:middle;mso-width-relative:page;mso-height-relative:page;" fillcolor="#5B9BD5 [3204]" filled="t" stroked="t" coordsize="21600,21600" arcsize="0.166666666666667" o:gfxdata="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q0ShXYAAAACQEAAA8AAAAAAAAAAQAgAAAAIgAAAGRycy9kb3ducmV2LnhtbFBL&#10;AQIUABQAAAAIAIdO4kBP4ITCaAIAALIEAAAOAAAAAAAAAAEAIAAAACcBAABkcnMvZTJvRG9jLnht&#10;bFBLBQYAAAAABgAGAFkBAAABBgAAAAA=&#10;">
                <v:fill on="t" focussize="0,0"/>
                <v:stroke weight="2pt" color="#000000 [3213]" miterlimit="8" joinstyle="miter"/>
                <v:imagedata o:title=""/>
                <o:lock v:ext="edit" aspectratio="f"/>
              </v:roundrect>
            </w:pict>
          </mc:Fallback>
        </mc:AlternateContent>
      </w:r>
      <w:r>
        <w:rPr>
          <w:sz w:val="24"/>
        </w:rPr>
        <mc:AlternateContent>
          <mc:Choice Requires="wps">
            <w:drawing>
              <wp:anchor distT="0" distB="0" distL="114300" distR="114300" simplePos="0" relativeHeight="252104704" behindDoc="0" locked="0" layoutInCell="1" allowOverlap="1">
                <wp:simplePos x="0" y="0"/>
                <wp:positionH relativeFrom="column">
                  <wp:posOffset>127635</wp:posOffset>
                </wp:positionH>
                <wp:positionV relativeFrom="paragraph">
                  <wp:posOffset>188595</wp:posOffset>
                </wp:positionV>
                <wp:extent cx="5153025" cy="1666875"/>
                <wp:effectExtent l="12700" t="12700" r="15875" b="15875"/>
                <wp:wrapNone/>
                <wp:docPr id="20" name="圆角矩形 20"/>
                <wp:cNvGraphicFramePr/>
                <a:graphic xmlns:a="http://schemas.openxmlformats.org/drawingml/2006/main">
                  <a:graphicData uri="http://schemas.microsoft.com/office/word/2010/wordprocessingShape">
                    <wps:wsp>
                      <wps:cNvSpPr/>
                      <wps:spPr>
                        <a:xfrm>
                          <a:off x="0" y="0"/>
                          <a:ext cx="5153025" cy="166687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05pt;margin-top:14.85pt;height:131.25pt;width:405.75pt;z-index:252104704;v-text-anchor:middle;mso-width-relative:page;mso-height-relative:page;" fillcolor="#5B9BD5 [3204]" filled="t" stroked="t" coordsize="21600,21600" arcsize="0.166666666666667" o:gfxdata="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nVTA/2AAAAAkBAAAPAAAAAAAAAAEAIAAAACIAAABkcnMvZG93bnJldi54bWxQ&#10;SwECFAAUAAAACACHTuJAC9pgY2kCAAC0BAAADgAAAAAAAAABACAAAAAnAQAAZHJzL2Uyb0RvYy54&#10;bWxQSwUGAAAAAAYABgBZAQAAAgYAAAAA&#10;">
                <v:fill on="t" focussize="0,0"/>
                <v:stroke weight="2pt" color="#000000 [3213]" miterlimit="8" joinstyle="miter"/>
                <v:imagedata o:title=""/>
                <o:lock v:ext="edit" aspectratio="f"/>
              </v:roundrect>
            </w:pict>
          </mc:Fallback>
        </mc:AlternateContent>
      </w:r>
      <w:r>
        <w:rPr>
          <w:sz w:val="24"/>
        </w:rPr>
        <mc:AlternateContent>
          <mc:Choice Requires="wps">
            <w:drawing>
              <wp:anchor distT="0" distB="0" distL="114300" distR="114300" simplePos="0" relativeHeight="252404736" behindDoc="0" locked="0" layoutInCell="1" allowOverlap="1">
                <wp:simplePos x="0" y="0"/>
                <wp:positionH relativeFrom="column">
                  <wp:posOffset>2213610</wp:posOffset>
                </wp:positionH>
                <wp:positionV relativeFrom="paragraph">
                  <wp:posOffset>45720</wp:posOffset>
                </wp:positionV>
                <wp:extent cx="677545" cy="247650"/>
                <wp:effectExtent l="0" t="0" r="8255" b="0"/>
                <wp:wrapNone/>
                <wp:docPr id="21" name="圆角矩形 21"/>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参数</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174.3pt;margin-top:3.6pt;height:19.5pt;width:53.35pt;z-index:252404736;v-text-anchor:middle;mso-width-relative:page;mso-height-relative:page;" fillcolor="#012D86" filled="t" stroked="f" coordsize="21600,21600" arcsize="0.166666666666667" o:gfxdata="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V84ZU&#10;2QAAAAgBAAAPAAAAAAAAAAEAIAAAACIAAABkcnMvZG93bnJldi54bWxQSwECFAAUAAAACACHTuJA&#10;MTABCJICAAD+BAAADgAAAAAAAAABACAAAAAoAQAAZHJzL2Uyb0RvYy54bWxQSwUGAAAAAAYABgBZ&#10;AQAALAY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参数</w:t>
                      </w:r>
                    </w:p>
                  </w:txbxContent>
                </v:textbox>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423886848" behindDoc="0" locked="0" layoutInCell="1" allowOverlap="1">
                <wp:simplePos x="0" y="0"/>
                <wp:positionH relativeFrom="column">
                  <wp:posOffset>3537585</wp:posOffset>
                </wp:positionH>
                <wp:positionV relativeFrom="paragraph">
                  <wp:posOffset>289560</wp:posOffset>
                </wp:positionV>
                <wp:extent cx="677545" cy="247650"/>
                <wp:effectExtent l="0" t="0" r="8255" b="0"/>
                <wp:wrapNone/>
                <wp:docPr id="42" name="圆角矩形 42"/>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主要参数1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278.55pt;margin-top:22.8pt;height:19.5pt;width:53.35pt;z-index:423886848;v-text-anchor:middle;mso-width-relative:page;mso-height-relative:page;" fillcolor="#012D86" filled="t" stroked="f" coordsize="21600,21600" arcsize="0.166666666666667" o:gfxdata="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c0Apf&#10;2gAAAAkBAAAPAAAAAAAAAAEAIAAAACIAAABkcnMvZG93bnJldi54bWxQSwECFAAUAAAACACHTuJA&#10;hU8LKZECAAD+BAAADgAAAAAAAAABACAAAAApAQAAZHJzL2Uyb0RvYy54bWxQSwUGAAAAAAYABgBZ&#10;AQAALAY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主要参数1</w:t>
                      </w:r>
                    </w:p>
                  </w:txbxContent>
                </v:textbox>
              </v:roundrect>
            </w:pict>
          </mc:Fallback>
        </mc:AlternateContent>
      </w:r>
      <w:r>
        <w:rPr>
          <w:sz w:val="24"/>
        </w:rPr>
        <mc:AlternateContent>
          <mc:Choice Requires="wps">
            <w:drawing>
              <wp:anchor distT="0" distB="0" distL="114300" distR="114300" simplePos="0" relativeHeight="423737344" behindDoc="0" locked="0" layoutInCell="1" allowOverlap="1">
                <wp:simplePos x="0" y="0"/>
                <wp:positionH relativeFrom="column">
                  <wp:posOffset>3537585</wp:posOffset>
                </wp:positionH>
                <wp:positionV relativeFrom="paragraph">
                  <wp:posOffset>20955</wp:posOffset>
                </wp:positionV>
                <wp:extent cx="677545" cy="247650"/>
                <wp:effectExtent l="0" t="0" r="8255" b="0"/>
                <wp:wrapNone/>
                <wp:docPr id="36" name="圆角矩形 36"/>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主要参数1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278.55pt;margin-top:1.65pt;height:19.5pt;width:53.35pt;z-index:423737344;v-text-anchor:middle;mso-width-relative:page;mso-height-relative:page;" fillcolor="#012D86" filled="t" stroked="f" coordsize="21600,21600" arcsize="0.166666666666667" o:gfxdata="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Z95tdgA&#10;AAAIAQAADwAAAAAAAAABACAAAAAiAAAAZHJzL2Rvd25yZXYueG1sUEsBAhQAFAAAAAgAh07iQB2U&#10;QHSRAgAA/gQAAA4AAAAAAAAAAQAgAAAAJwEAAGRycy9lMm9Eb2MueG1sUEsFBgAAAAAGAAYAWQEA&#10;ACoGA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主要参数1</w:t>
                      </w:r>
                    </w:p>
                  </w:txbxContent>
                </v:textbox>
              </v:roundrect>
            </w:pict>
          </mc:Fallback>
        </mc:AlternateContent>
      </w:r>
      <w:r>
        <w:rPr>
          <w:sz w:val="24"/>
        </w:rPr>
        <mc:AlternateContent>
          <mc:Choice Requires="wps">
            <w:drawing>
              <wp:anchor distT="0" distB="0" distL="114300" distR="114300" simplePos="0" relativeHeight="262421504" behindDoc="0" locked="0" layoutInCell="1" allowOverlap="1">
                <wp:simplePos x="0" y="0"/>
                <wp:positionH relativeFrom="column">
                  <wp:posOffset>2527935</wp:posOffset>
                </wp:positionH>
                <wp:positionV relativeFrom="paragraph">
                  <wp:posOffset>22860</wp:posOffset>
                </wp:positionV>
                <wp:extent cx="714375" cy="305435"/>
                <wp:effectExtent l="12700" t="12700" r="15875" b="24765"/>
                <wp:wrapNone/>
                <wp:docPr id="29" name="圆角矩形 29"/>
                <wp:cNvGraphicFramePr/>
                <a:graphic xmlns:a="http://schemas.openxmlformats.org/drawingml/2006/main">
                  <a:graphicData uri="http://schemas.microsoft.com/office/word/2010/wordprocessingShape">
                    <wps:wsp>
                      <wps:cNvSpPr/>
                      <wps:spPr>
                        <a:xfrm>
                          <a:off x="0" y="0"/>
                          <a:ext cx="7143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9.05pt;margin-top:1.8pt;height:24.05pt;width:56.25pt;z-index:262421504;v-text-anchor:middle;mso-width-relative:page;mso-height-relative:page;" fillcolor="#5B9BD5 [3204]" filled="t" stroked="t" coordsize="21600,21600" arcsize="0.166666666666667" o:gfxdata="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0mMJ41gAAAAgBAAAPAAAAAAAAAAEAIAAAACIAAABkcnMvZG93bnJldi54bWxQSwEC&#10;FAAUAAAACACHTuJAFrcxRmgCAACyBAAADgAAAAAAAAABACAAAAAlAQAAZHJzL2Uyb0RvYy54bWxQ&#10;SwUGAAAAAAYABgBZAQAA/wUAAAAA&#10;">
                <v:fill on="t" focussize="0,0"/>
                <v:stroke weight="2pt" color="#000000 [3213]" miterlimit="8" joinstyle="miter"/>
                <v:imagedata o:title=""/>
                <o:lock v:ext="edit" aspectratio="f"/>
              </v:roundrect>
            </w:pict>
          </mc:Fallback>
        </mc:AlternateContent>
      </w:r>
      <w:r>
        <w:rPr>
          <w:sz w:val="24"/>
        </w:rPr>
        <mc:AlternateContent>
          <mc:Choice Requires="wps">
            <w:drawing>
              <wp:anchor distT="0" distB="0" distL="114300" distR="114300" simplePos="0" relativeHeight="262273024" behindDoc="0" locked="0" layoutInCell="1" allowOverlap="1">
                <wp:simplePos x="0" y="0"/>
                <wp:positionH relativeFrom="column">
                  <wp:posOffset>1832610</wp:posOffset>
                </wp:positionH>
                <wp:positionV relativeFrom="paragraph">
                  <wp:posOffset>68580</wp:posOffset>
                </wp:positionV>
                <wp:extent cx="677545" cy="247650"/>
                <wp:effectExtent l="0" t="0" r="8255" b="0"/>
                <wp:wrapNone/>
                <wp:docPr id="28" name="圆角矩形 28"/>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主要参数1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144.3pt;margin-top:5.4pt;height:19.5pt;width:53.35pt;z-index:262273024;v-text-anchor:middle;mso-width-relative:page;mso-height-relative:page;" fillcolor="#012D86" filled="t" stroked="f" coordsize="21600,21600" arcsize="0.166666666666667" o:gfxdata="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CkNe7Z&#10;AAAACQEAAA8AAAAAAAAAAQAgAAAAIgAAAGRycy9kb3ducmV2LnhtbFBLAQIUABQAAAAIAIdO4kCr&#10;oQzPkQIAAP4EAAAOAAAAAAAAAAEAIAAAACgBAABkcnMvZTJvRG9jLnhtbFBLBQYAAAAABgAGAFkB&#10;AAArBg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主要参数1</w:t>
                      </w:r>
                    </w:p>
                  </w:txbxContent>
                </v:textbox>
              </v:roundrect>
            </w:pict>
          </mc:Fallback>
        </mc:AlternateContent>
      </w:r>
      <w:r>
        <w:rPr>
          <w:sz w:val="24"/>
        </w:rPr>
        <mc:AlternateContent>
          <mc:Choice Requires="wps">
            <w:drawing>
              <wp:anchor distT="0" distB="0" distL="114300" distR="114300" simplePos="0" relativeHeight="252255232" behindDoc="0" locked="0" layoutInCell="1" allowOverlap="1">
                <wp:simplePos x="0" y="0"/>
                <wp:positionH relativeFrom="column">
                  <wp:posOffset>946785</wp:posOffset>
                </wp:positionH>
                <wp:positionV relativeFrom="paragraph">
                  <wp:posOffset>32385</wp:posOffset>
                </wp:positionV>
                <wp:extent cx="714375" cy="305435"/>
                <wp:effectExtent l="12700" t="12700" r="15875" b="24765"/>
                <wp:wrapNone/>
                <wp:docPr id="18" name="圆角矩形 18"/>
                <wp:cNvGraphicFramePr/>
                <a:graphic xmlns:a="http://schemas.openxmlformats.org/drawingml/2006/main">
                  <a:graphicData uri="http://schemas.microsoft.com/office/word/2010/wordprocessingShape">
                    <wps:wsp>
                      <wps:cNvSpPr/>
                      <wps:spPr>
                        <a:xfrm>
                          <a:off x="0" y="0"/>
                          <a:ext cx="7143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4.55pt;margin-top:2.55pt;height:24.05pt;width:56.25pt;z-index:252255232;v-text-anchor:middle;mso-width-relative:page;mso-height-relative:page;" fillcolor="#5B9BD5 [3204]" filled="t" stroked="t" coordsize="21600,21600" arcsize="0.166666666666667" o:gfxdata="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774Fq9cAAAAIAQAADwAAAAAAAAABACAAAAAiAAAAZHJzL2Rvd25yZXYueG1sUEsB&#10;AhQAFAAAAAgAh07iQK0nG5hoAgAAsgQAAA4AAAAAAAAAAQAgAAAAJgEAAGRycy9lMm9Eb2MueG1s&#10;UEsFBgAAAAAGAAYAWQEAAAAGAAAAAA==&#10;">
                <v:fill on="t" focussize="0,0"/>
                <v:stroke weight="2pt" color="#000000 [3213]" miterlimit="8" joinstyle="miter"/>
                <v:imagedata o:title=""/>
                <o:lock v:ext="edit" aspectratio="f"/>
              </v:roundrect>
            </w:pict>
          </mc:Fallback>
        </mc:AlternateContent>
      </w:r>
      <w:r>
        <w:rPr>
          <w:sz w:val="24"/>
        </w:rPr>
        <mc:AlternateContent>
          <mc:Choice Requires="wps">
            <w:drawing>
              <wp:anchor distT="0" distB="0" distL="114300" distR="114300" simplePos="0" relativeHeight="252106752" behindDoc="0" locked="0" layoutInCell="1" allowOverlap="1">
                <wp:simplePos x="0" y="0"/>
                <wp:positionH relativeFrom="column">
                  <wp:posOffset>251460</wp:posOffset>
                </wp:positionH>
                <wp:positionV relativeFrom="paragraph">
                  <wp:posOffset>78105</wp:posOffset>
                </wp:positionV>
                <wp:extent cx="677545" cy="247650"/>
                <wp:effectExtent l="0" t="0" r="8255" b="0"/>
                <wp:wrapNone/>
                <wp:docPr id="19" name="圆角矩形 19"/>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主要参数1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19.8pt;margin-top:6.15pt;height:19.5pt;width:53.35pt;z-index:252106752;v-text-anchor:middle;mso-width-relative:page;mso-height-relative:page;" fillcolor="#012D86" filled="t" stroked="f" coordsize="21600,21600" arcsize="0.166666666666667" o:gfxdata="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p4wVY2AAA&#10;AAgBAAAPAAAAAAAAAAEAIAAAACIAAABkcnMvZG93bnJldi54bWxQSwECFAAUAAAACACHTuJAnV+w&#10;7pACAAD+BAAADgAAAAAAAAABACAAAAAnAQAAZHJzL2Uyb0RvYy54bWxQSwUGAAAAAAYABgBZAQAA&#10;KQY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主要参数1</w:t>
                      </w:r>
                    </w:p>
                  </w:txbxContent>
                </v:textbox>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423887872" behindDoc="0" locked="0" layoutInCell="1" allowOverlap="1">
                <wp:simplePos x="0" y="0"/>
                <wp:positionH relativeFrom="column">
                  <wp:posOffset>4232910</wp:posOffset>
                </wp:positionH>
                <wp:positionV relativeFrom="paragraph">
                  <wp:posOffset>297180</wp:posOffset>
                </wp:positionV>
                <wp:extent cx="714375" cy="305435"/>
                <wp:effectExtent l="12700" t="12700" r="15875" b="24765"/>
                <wp:wrapNone/>
                <wp:docPr id="44" name="圆角矩形 44"/>
                <wp:cNvGraphicFramePr/>
                <a:graphic xmlns:a="http://schemas.openxmlformats.org/drawingml/2006/main">
                  <a:graphicData uri="http://schemas.microsoft.com/office/word/2010/wordprocessingShape">
                    <wps:wsp>
                      <wps:cNvSpPr/>
                      <wps:spPr>
                        <a:xfrm>
                          <a:off x="0" y="0"/>
                          <a:ext cx="7143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3.3pt;margin-top:23.4pt;height:24.05pt;width:56.25pt;z-index:423887872;v-text-anchor:middle;mso-width-relative:page;mso-height-relative:page;" fillcolor="#5B9BD5 [3204]" filled="t" stroked="t" coordsize="21600,21600" arcsize="0.166666666666667" o:gfxdata="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nugG9cAAAAJAQAADwAAAAAAAAABACAAAAAiAAAAZHJzL2Rvd25yZXYueG1sUEsB&#10;AhQAFAAAAAgAh07iQESxQVdoAgAAsgQAAA4AAAAAAAAAAQAgAAAAJgEAAGRycy9lMm9Eb2MueG1s&#10;UEsFBgAAAAAGAAYAWQEAAAAGAAAAAA==&#10;">
                <v:fill on="t" focussize="0,0"/>
                <v:stroke weight="2pt" color="#000000 [3213]" miterlimit="8" joinstyle="miter"/>
                <v:imagedata o:title=""/>
                <o:lock v:ext="edit" aspectratio="f"/>
              </v:roundrect>
            </w:pict>
          </mc:Fallback>
        </mc:AlternateContent>
      </w:r>
      <w:r>
        <w:rPr>
          <w:sz w:val="24"/>
        </w:rPr>
        <mc:AlternateContent>
          <mc:Choice Requires="wps">
            <w:drawing>
              <wp:anchor distT="0" distB="0" distL="114300" distR="114300" simplePos="0" relativeHeight="423888896" behindDoc="0" locked="0" layoutInCell="1" allowOverlap="1">
                <wp:simplePos x="0" y="0"/>
                <wp:positionH relativeFrom="column">
                  <wp:posOffset>4232910</wp:posOffset>
                </wp:positionH>
                <wp:positionV relativeFrom="paragraph">
                  <wp:posOffset>15240</wp:posOffset>
                </wp:positionV>
                <wp:extent cx="714375" cy="305435"/>
                <wp:effectExtent l="12700" t="12700" r="15875" b="24765"/>
                <wp:wrapNone/>
                <wp:docPr id="41" name="圆角矩形 41"/>
                <wp:cNvGraphicFramePr/>
                <a:graphic xmlns:a="http://schemas.openxmlformats.org/drawingml/2006/main">
                  <a:graphicData uri="http://schemas.microsoft.com/office/word/2010/wordprocessingShape">
                    <wps:wsp>
                      <wps:cNvSpPr/>
                      <wps:spPr>
                        <a:xfrm>
                          <a:off x="0" y="0"/>
                          <a:ext cx="7143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3.3pt;margin-top:1.2pt;height:24.05pt;width:56.25pt;z-index:423888896;v-text-anchor:middle;mso-width-relative:page;mso-height-relative:page;" fillcolor="#5B9BD5 [3204]" filled="t" stroked="t" coordsize="21600,21600" arcsize="0.166666666666667" o:gfxdata="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72szNcAAAAIAQAADwAAAAAAAAABACAAAAAiAAAAZHJzL2Rvd25yZXYueG1sUEsB&#10;AhQAFAAAAAgAh07iQGeujXpoAgAAsgQAAA4AAAAAAAAAAQAgAAAAJgEAAGRycy9lMm9Eb2MueG1s&#10;UEsFBgAAAAAGAAYAWQEAAAAGAAAAAA==&#10;">
                <v:fill on="t" focussize="0,0"/>
                <v:stroke weight="2pt" color="#000000 [3213]" miterlimit="8" joinstyle="miter"/>
                <v:imagedata o:title=""/>
                <o:lock v:ext="edit" aspectratio="f"/>
              </v:roundrect>
            </w:pict>
          </mc:Fallback>
        </mc:AlternateContent>
      </w:r>
      <w:r>
        <w:rPr>
          <w:sz w:val="24"/>
        </w:rPr>
        <mc:AlternateContent>
          <mc:Choice Requires="wps">
            <w:drawing>
              <wp:anchor distT="0" distB="0" distL="114300" distR="114300" simplePos="0" relativeHeight="273037312" behindDoc="0" locked="0" layoutInCell="1" allowOverlap="1">
                <wp:simplePos x="0" y="0"/>
                <wp:positionH relativeFrom="column">
                  <wp:posOffset>1832610</wp:posOffset>
                </wp:positionH>
                <wp:positionV relativeFrom="paragraph">
                  <wp:posOffset>114300</wp:posOffset>
                </wp:positionV>
                <wp:extent cx="677545" cy="247650"/>
                <wp:effectExtent l="0" t="0" r="8255" b="0"/>
                <wp:wrapNone/>
                <wp:docPr id="31" name="圆角矩形 31"/>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主要参数1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144.3pt;margin-top:9pt;height:19.5pt;width:53.35pt;z-index:273037312;v-text-anchor:middle;mso-width-relative:page;mso-height-relative:page;" fillcolor="#012D86" filled="t" stroked="f" coordsize="21600,21600" arcsize="0.166666666666667" o:gfxdata="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8bbDN&#10;2QAAAAkBAAAPAAAAAAAAAAEAIAAAACIAAABkcnMvZG93bnJldi54bWxQSwECFAAUAAAACACHTuJA&#10;VBlrgJICAAD+BAAADgAAAAAAAAABACAAAAAoAQAAZHJzL2Uyb0RvYy54bWxQSwUGAAAAAAYABgBZ&#10;AQAALAY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主要参数1</w:t>
                      </w:r>
                    </w:p>
                  </w:txbxContent>
                </v:textbox>
              </v:roundrect>
            </w:pict>
          </mc:Fallback>
        </mc:AlternateContent>
      </w:r>
      <w:r>
        <w:rPr>
          <w:sz w:val="24"/>
        </w:rPr>
        <mc:AlternateContent>
          <mc:Choice Requires="wps">
            <w:drawing>
              <wp:anchor distT="0" distB="0" distL="114300" distR="114300" simplePos="0" relativeHeight="273185792" behindDoc="0" locked="0" layoutInCell="1" allowOverlap="1">
                <wp:simplePos x="0" y="0"/>
                <wp:positionH relativeFrom="column">
                  <wp:posOffset>2527935</wp:posOffset>
                </wp:positionH>
                <wp:positionV relativeFrom="paragraph">
                  <wp:posOffset>68580</wp:posOffset>
                </wp:positionV>
                <wp:extent cx="714375" cy="305435"/>
                <wp:effectExtent l="12700" t="12700" r="15875" b="24765"/>
                <wp:wrapNone/>
                <wp:docPr id="30" name="圆角矩形 30"/>
                <wp:cNvGraphicFramePr/>
                <a:graphic xmlns:a="http://schemas.openxmlformats.org/drawingml/2006/main">
                  <a:graphicData uri="http://schemas.microsoft.com/office/word/2010/wordprocessingShape">
                    <wps:wsp>
                      <wps:cNvSpPr/>
                      <wps:spPr>
                        <a:xfrm>
                          <a:off x="0" y="0"/>
                          <a:ext cx="7143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9.05pt;margin-top:5.4pt;height:24.05pt;width:56.25pt;z-index:273185792;v-text-anchor:middle;mso-width-relative:page;mso-height-relative:page;" fillcolor="#5B9BD5 [3204]" filled="t" stroked="t" coordsize="21600,21600" arcsize="0.166666666666667" o:gfxdata="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kHv5NgAAAAJAQAADwAAAAAAAAABACAAAAAiAAAAZHJzL2Rvd25yZXYueG1sUEsB&#10;AhQAFAAAAAgAh07iQNLzMP1nAgAAsgQAAA4AAAAAAAAAAQAgAAAAJwEAAGRycy9lMm9Eb2MueG1s&#10;UEsFBgAAAAAGAAYAWQEAAAAGAAAAAA==&#10;">
                <v:fill on="t" focussize="0,0"/>
                <v:stroke weight="2pt" color="#000000 [3213]" miterlimit="8" joinstyle="miter"/>
                <v:imagedata o:title=""/>
                <o:lock v:ext="edit" aspectratio="f"/>
              </v:roundrect>
            </w:pict>
          </mc:Fallback>
        </mc:AlternateContent>
      </w:r>
      <w:r>
        <w:rPr>
          <w:sz w:val="24"/>
        </w:rPr>
        <mc:AlternateContent>
          <mc:Choice Requires="wps">
            <w:drawing>
              <wp:anchor distT="0" distB="0" distL="114300" distR="114300" simplePos="0" relativeHeight="252854272" behindDoc="0" locked="0" layoutInCell="1" allowOverlap="1">
                <wp:simplePos x="0" y="0"/>
                <wp:positionH relativeFrom="column">
                  <wp:posOffset>241935</wp:posOffset>
                </wp:positionH>
                <wp:positionV relativeFrom="paragraph">
                  <wp:posOffset>114300</wp:posOffset>
                </wp:positionV>
                <wp:extent cx="677545" cy="247650"/>
                <wp:effectExtent l="0" t="0" r="8255" b="0"/>
                <wp:wrapNone/>
                <wp:docPr id="23" name="圆角矩形 23"/>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主要参数1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19.05pt;margin-top:9pt;height:19.5pt;width:53.35pt;z-index:252854272;v-text-anchor:middle;mso-width-relative:page;mso-height-relative:page;" fillcolor="#012D86" filled="t" stroked="f" coordsize="21600,21600" arcsize="0.166666666666667" o:gfxdata="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u4aUGtgA&#10;AAAIAQAADwAAAAAAAAABACAAAAAiAAAAZHJzL2Rvd25yZXYueG1sUEsBAhQAFAAAAAgAh07iQIE3&#10;5syRAgAA/gQAAA4AAAAAAAAAAQAgAAAAJwEAAGRycy9lMm9Eb2MueG1sUEsFBgAAAAAGAAYAWQEA&#10;ACoGA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主要参数1</w:t>
                      </w:r>
                    </w:p>
                  </w:txbxContent>
                </v:textbox>
              </v:roundrect>
            </w:pict>
          </mc:Fallback>
        </mc:AlternateContent>
      </w:r>
      <w:r>
        <w:rPr>
          <w:sz w:val="24"/>
        </w:rPr>
        <mc:AlternateContent>
          <mc:Choice Requires="wps">
            <w:drawing>
              <wp:anchor distT="0" distB="0" distL="114300" distR="114300" simplePos="0" relativeHeight="253002752" behindDoc="0" locked="0" layoutInCell="1" allowOverlap="1">
                <wp:simplePos x="0" y="0"/>
                <wp:positionH relativeFrom="column">
                  <wp:posOffset>937260</wp:posOffset>
                </wp:positionH>
                <wp:positionV relativeFrom="paragraph">
                  <wp:posOffset>68580</wp:posOffset>
                </wp:positionV>
                <wp:extent cx="714375" cy="305435"/>
                <wp:effectExtent l="12700" t="12700" r="15875" b="24765"/>
                <wp:wrapNone/>
                <wp:docPr id="22" name="圆角矩形 22"/>
                <wp:cNvGraphicFramePr/>
                <a:graphic xmlns:a="http://schemas.openxmlformats.org/drawingml/2006/main">
                  <a:graphicData uri="http://schemas.microsoft.com/office/word/2010/wordprocessingShape">
                    <wps:wsp>
                      <wps:cNvSpPr/>
                      <wps:spPr>
                        <a:xfrm>
                          <a:off x="0" y="0"/>
                          <a:ext cx="7143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3.8pt;margin-top:5.4pt;height:24.05pt;width:56.25pt;z-index:253002752;v-text-anchor:middle;mso-width-relative:page;mso-height-relative:page;" fillcolor="#5B9BD5 [3204]" filled="t" stroked="t" coordsize="21600,21600" arcsize="0.166666666666667" o:gfxdata="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9L+CptcAAAAJAQAADwAAAAAAAAABACAAAAAiAAAAZHJzL2Rvd25yZXYueG1sUEsB&#10;AhQAFAAAAAgAh07iQA+PlRRoAgAAsgQAAA4AAAAAAAAAAQAgAAAAJgEAAGRycy9lMm9Eb2MueG1s&#10;UEsFBgAAAAAGAAYAWQEAAAAGAAAAAA==&#10;">
                <v:fill on="t" focussize="0,0"/>
                <v:stroke weight="2pt" color="#000000 [3213]" miterlimit="8" joinstyle="miter"/>
                <v:imagedata o:title=""/>
                <o:lock v:ext="edit" aspectratio="f"/>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423889920" behindDoc="0" locked="0" layoutInCell="1" allowOverlap="1">
                <wp:simplePos x="0" y="0"/>
                <wp:positionH relativeFrom="column">
                  <wp:posOffset>3537585</wp:posOffset>
                </wp:positionH>
                <wp:positionV relativeFrom="paragraph">
                  <wp:posOffset>26670</wp:posOffset>
                </wp:positionV>
                <wp:extent cx="677545" cy="247650"/>
                <wp:effectExtent l="0" t="0" r="8255" b="0"/>
                <wp:wrapNone/>
                <wp:docPr id="43" name="圆角矩形 43"/>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主要参数1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278.55pt;margin-top:2.1pt;height:19.5pt;width:53.35pt;z-index:423889920;v-text-anchor:middle;mso-width-relative:page;mso-height-relative:page;" fillcolor="#012D86" filled="t" stroked="f" coordsize="21600,21600" arcsize="0.166666666666667" o:gfxdata="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qZm+ptgA&#10;AAAIAQAADwAAAAAAAAABACAAAAAiAAAAZHJzL2Rvd25yZXYueG1sUEsBAhQAFAAAAAgAh07iQF3M&#10;eEuRAgAA/gQAAA4AAAAAAAAAAQAgAAAAJwEAAGRycy9lMm9Eb2MueG1sUEsFBgAAAAAGAAYAWQEA&#10;ACoGA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主要参数1</w:t>
                      </w:r>
                    </w:p>
                  </w:txbxContent>
                </v:textbox>
              </v:roundrect>
            </w:pict>
          </mc:Fallback>
        </mc:AlternateContent>
      </w:r>
      <w:r>
        <w:rPr>
          <w:sz w:val="24"/>
        </w:rPr>
        <mc:AlternateContent>
          <mc:Choice Requires="wps">
            <w:drawing>
              <wp:anchor distT="0" distB="0" distL="114300" distR="114300" simplePos="0" relativeHeight="294714368" behindDoc="0" locked="0" layoutInCell="1" allowOverlap="1">
                <wp:simplePos x="0" y="0"/>
                <wp:positionH relativeFrom="column">
                  <wp:posOffset>2499360</wp:posOffset>
                </wp:positionH>
                <wp:positionV relativeFrom="paragraph">
                  <wp:posOffset>104775</wp:posOffset>
                </wp:positionV>
                <wp:extent cx="714375" cy="305435"/>
                <wp:effectExtent l="12700" t="12700" r="15875" b="24765"/>
                <wp:wrapNone/>
                <wp:docPr id="33" name="圆角矩形 33"/>
                <wp:cNvGraphicFramePr/>
                <a:graphic xmlns:a="http://schemas.openxmlformats.org/drawingml/2006/main">
                  <a:graphicData uri="http://schemas.microsoft.com/office/word/2010/wordprocessingShape">
                    <wps:wsp>
                      <wps:cNvSpPr/>
                      <wps:spPr>
                        <a:xfrm>
                          <a:off x="0" y="0"/>
                          <a:ext cx="7143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6.8pt;margin-top:8.25pt;height:24.05pt;width:56.25pt;z-index:294714368;v-text-anchor:middle;mso-width-relative:page;mso-height-relative:page;" fillcolor="#5B9BD5 [3204]" filled="t" stroked="t" coordsize="21600,21600" arcsize="0.166666666666667" o:gfxdata="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w8gSfYAAAACQEAAA8AAAAAAAAAAQAgAAAAIgAAAGRycy9kb3ducmV2LnhtbFBL&#10;AQIUABQAAAAIAIdO4kAz+XTmaAIAALIEAAAOAAAAAAAAAAEAIAAAACcBAABkcnMvZTJvRG9jLnht&#10;bFBLBQYAAAAABgAGAFkBAAABBgAAAAA=&#10;">
                <v:fill on="t" focussize="0,0"/>
                <v:stroke weight="2pt" color="#000000 [3213]" miterlimit="8" joinstyle="miter"/>
                <v:imagedata o:title=""/>
                <o:lock v:ext="edit" aspectratio="f"/>
              </v:roundrect>
            </w:pict>
          </mc:Fallback>
        </mc:AlternateContent>
      </w:r>
      <w:r>
        <w:rPr>
          <w:sz w:val="24"/>
        </w:rPr>
        <mc:AlternateContent>
          <mc:Choice Requires="wps">
            <w:drawing>
              <wp:anchor distT="0" distB="0" distL="114300" distR="114300" simplePos="0" relativeHeight="294565888" behindDoc="0" locked="0" layoutInCell="1" allowOverlap="1">
                <wp:simplePos x="0" y="0"/>
                <wp:positionH relativeFrom="column">
                  <wp:posOffset>1804035</wp:posOffset>
                </wp:positionH>
                <wp:positionV relativeFrom="paragraph">
                  <wp:posOffset>150495</wp:posOffset>
                </wp:positionV>
                <wp:extent cx="677545" cy="247650"/>
                <wp:effectExtent l="0" t="0" r="8255" b="0"/>
                <wp:wrapNone/>
                <wp:docPr id="32" name="圆角矩形 32"/>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主要参数1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142.05pt;margin-top:11.85pt;height:19.5pt;width:53.35pt;z-index:294565888;v-text-anchor:middle;mso-width-relative:page;mso-height-relative:page;" fillcolor="#012D86" filled="t" stroked="f" coordsize="21600,21600" arcsize="0.166666666666667" o:gfxdata="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GkBB/Z&#10;AAAACQEAAA8AAAAAAAAAAQAgAAAAIgAAAGRycy9kb3ducmV2LnhtbFBLAQIUABQAAAAIAIdO4kA8&#10;nf8mkQIAAP4EAAAOAAAAAAAAAAEAIAAAACgBAABkcnMvZTJvRG9jLnhtbFBLBQYAAAAABgAGAFkB&#10;AAArBg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主要参数1</w:t>
                      </w:r>
                    </w:p>
                  </w:txbxContent>
                </v:textbox>
              </v:roundrect>
            </w:pict>
          </mc:Fallback>
        </mc:AlternateContent>
      </w:r>
      <w:r>
        <w:rPr>
          <w:sz w:val="24"/>
        </w:rPr>
        <mc:AlternateContent>
          <mc:Choice Requires="wps">
            <w:drawing>
              <wp:anchor distT="0" distB="0" distL="114300" distR="114300" simplePos="0" relativeHeight="254348288" behindDoc="0" locked="0" layoutInCell="1" allowOverlap="1">
                <wp:simplePos x="0" y="0"/>
                <wp:positionH relativeFrom="column">
                  <wp:posOffset>937260</wp:posOffset>
                </wp:positionH>
                <wp:positionV relativeFrom="paragraph">
                  <wp:posOffset>95250</wp:posOffset>
                </wp:positionV>
                <wp:extent cx="714375" cy="305435"/>
                <wp:effectExtent l="12700" t="12700" r="15875" b="24765"/>
                <wp:wrapNone/>
                <wp:docPr id="25" name="圆角矩形 25"/>
                <wp:cNvGraphicFramePr/>
                <a:graphic xmlns:a="http://schemas.openxmlformats.org/drawingml/2006/main">
                  <a:graphicData uri="http://schemas.microsoft.com/office/word/2010/wordprocessingShape">
                    <wps:wsp>
                      <wps:cNvSpPr/>
                      <wps:spPr>
                        <a:xfrm>
                          <a:off x="0" y="0"/>
                          <a:ext cx="7143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3.8pt;margin-top:7.5pt;height:24.05pt;width:56.25pt;z-index:254348288;v-text-anchor:middle;mso-width-relative:page;mso-height-relative:page;" fillcolor="#5B9BD5 [3204]" filled="t" stroked="t" coordsize="21600,21600" arcsize="0.166666666666667" o:gfxdata="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kS0x41wAAAAkBAAAPAAAAAAAAAAEAIAAAACIAAABkcnMvZG93bnJldi54bWxQSwEC&#10;FAAUAAAACACHTuJAkpwhK2cCAACyBAAADgAAAAAAAAABACAAAAAmAQAAZHJzL2Uyb0RvYy54bWxQ&#10;SwUGAAAAAAYABgBZAQAA/wUAAAAA&#10;">
                <v:fill on="t" focussize="0,0"/>
                <v:stroke weight="2pt" color="#000000 [3213]" miterlimit="8" joinstyle="miter"/>
                <v:imagedata o:title=""/>
                <o:lock v:ext="edit" aspectratio="f"/>
              </v:roundrect>
            </w:pict>
          </mc:Fallback>
        </mc:AlternateContent>
      </w:r>
      <w:r>
        <w:rPr>
          <w:sz w:val="24"/>
        </w:rPr>
        <mc:AlternateContent>
          <mc:Choice Requires="wps">
            <w:drawing>
              <wp:anchor distT="0" distB="0" distL="114300" distR="114300" simplePos="0" relativeHeight="254199808" behindDoc="0" locked="0" layoutInCell="1" allowOverlap="1">
                <wp:simplePos x="0" y="0"/>
                <wp:positionH relativeFrom="column">
                  <wp:posOffset>241935</wp:posOffset>
                </wp:positionH>
                <wp:positionV relativeFrom="paragraph">
                  <wp:posOffset>140970</wp:posOffset>
                </wp:positionV>
                <wp:extent cx="677545" cy="247650"/>
                <wp:effectExtent l="0" t="0" r="8255" b="0"/>
                <wp:wrapNone/>
                <wp:docPr id="24" name="圆角矩形 24"/>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主要参数1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19.05pt;margin-top:11.1pt;height:19.5pt;width:53.35pt;z-index:254199808;v-text-anchor:middle;mso-width-relative:page;mso-height-relative:page;" fillcolor="#012D86" filled="t" stroked="f" coordsize="21600,21600" arcsize="0.166666666666667" o:gfxdata="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xtVIr1wAA&#10;AAgBAAAPAAAAAAAAAAEAIAAAACIAAABkcnMvZG93bnJldi54bWxQSwECFAAUAAAACACHTuJAyLrN&#10;OJECAAD+BAAADgAAAAAAAAABACAAAAAmAQAAZHJzL2Uyb0RvYy54bWxQSwUGAAAAAAYABgBZAQAA&#10;KQY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主要参数1</w:t>
                      </w:r>
                    </w:p>
                  </w:txbxContent>
                </v:textbox>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423890944" behindDoc="0" locked="0" layoutInCell="1" allowOverlap="1">
                <wp:simplePos x="0" y="0"/>
                <wp:positionH relativeFrom="column">
                  <wp:posOffset>4232910</wp:posOffset>
                </wp:positionH>
                <wp:positionV relativeFrom="paragraph">
                  <wp:posOffset>106680</wp:posOffset>
                </wp:positionV>
                <wp:extent cx="714375" cy="305435"/>
                <wp:effectExtent l="12700" t="12700" r="15875" b="24765"/>
                <wp:wrapNone/>
                <wp:docPr id="45" name="圆角矩形 45"/>
                <wp:cNvGraphicFramePr/>
                <a:graphic xmlns:a="http://schemas.openxmlformats.org/drawingml/2006/main">
                  <a:graphicData uri="http://schemas.microsoft.com/office/word/2010/wordprocessingShape">
                    <wps:wsp>
                      <wps:cNvSpPr/>
                      <wps:spPr>
                        <a:xfrm>
                          <a:off x="0" y="0"/>
                          <a:ext cx="7143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3.3pt;margin-top:8.4pt;height:24.05pt;width:56.25pt;z-index:423890944;v-text-anchor:middle;mso-width-relative:page;mso-height-relative:page;" fillcolor="#5B9BD5 [3204]" filled="t" stroked="t" coordsize="21600,21600" arcsize="0.166666666666667" o:gfxdata="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V9I2B2AAAAAkBAAAPAAAAAAAAAAEAIAAAACIAAABkcnMvZG93bnJldi54bWxQ&#10;SwECFAAUAAAACACHTuJAG7d9XmkCAACyBAAADgAAAAAAAAABACAAAAAnAQAAZHJzL2Uyb0RvYy54&#10;bWxQSwUGAAAAAAYABgBZAQAAAgYAAAAA&#10;">
                <v:fill on="t" focussize="0,0"/>
                <v:stroke weight="2pt" color="#000000 [3213]" miterlimit="8" joinstyle="miter"/>
                <v:imagedata o:title=""/>
                <o:lock v:ext="edit" aspectratio="f"/>
              </v:roundrect>
            </w:pict>
          </mc:Fallback>
        </mc:AlternateContent>
      </w:r>
      <w:r>
        <w:rPr>
          <w:sz w:val="24"/>
        </w:rPr>
        <mc:AlternateContent>
          <mc:Choice Requires="wps">
            <w:drawing>
              <wp:anchor distT="0" distB="0" distL="114300" distR="114300" simplePos="0" relativeHeight="423891968" behindDoc="0" locked="0" layoutInCell="1" allowOverlap="1">
                <wp:simplePos x="0" y="0"/>
                <wp:positionH relativeFrom="column">
                  <wp:posOffset>3537585</wp:posOffset>
                </wp:positionH>
                <wp:positionV relativeFrom="paragraph">
                  <wp:posOffset>102870</wp:posOffset>
                </wp:positionV>
                <wp:extent cx="677545" cy="247650"/>
                <wp:effectExtent l="0" t="0" r="8255" b="0"/>
                <wp:wrapNone/>
                <wp:docPr id="46" name="圆角矩形 46"/>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主要参数1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278.55pt;margin-top:8.1pt;height:19.5pt;width:53.35pt;z-index:423891968;v-text-anchor:middle;mso-width-relative:page;mso-height-relative:page;" fillcolor="#012D86" filled="t" stroked="f" coordsize="21600,21600" arcsize="0.166666666666667" o:gfxdata="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1D93P2AAA&#10;AAkBAAAPAAAAAAAAAAEAIAAAACIAAABkcnMvZG93bnJldi54bWxQSwECFAAUAAAACACHTuJApEa0&#10;e5ACAAD+BAAADgAAAAAAAAABACAAAAAnAQAAZHJzL2Uyb0RvYy54bWxQSwUGAAAAAAYABgBZAQAA&#10;KQY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主要参数1</w:t>
                      </w:r>
                    </w:p>
                  </w:txbxContent>
                </v:textbox>
              </v:roundrect>
            </w:pict>
          </mc:Fallback>
        </mc:AlternateContent>
      </w:r>
      <w:r>
        <w:rPr>
          <w:sz w:val="24"/>
        </w:rPr>
        <mc:AlternateContent>
          <mc:Choice Requires="wps">
            <w:drawing>
              <wp:anchor distT="0" distB="0" distL="114300" distR="114300" simplePos="0" relativeHeight="337623040" behindDoc="0" locked="0" layoutInCell="1" allowOverlap="1">
                <wp:simplePos x="0" y="0"/>
                <wp:positionH relativeFrom="column">
                  <wp:posOffset>1823085</wp:posOffset>
                </wp:positionH>
                <wp:positionV relativeFrom="paragraph">
                  <wp:posOffset>186690</wp:posOffset>
                </wp:positionV>
                <wp:extent cx="677545" cy="247650"/>
                <wp:effectExtent l="0" t="0" r="8255" b="0"/>
                <wp:wrapNone/>
                <wp:docPr id="35" name="圆角矩形 35"/>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主要参数1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143.55pt;margin-top:14.7pt;height:19.5pt;width:53.35pt;z-index:337623040;v-text-anchor:middle;mso-width-relative:page;mso-height-relative:page;" fillcolor="#012D86" filled="t" stroked="f" coordsize="21600,21600" arcsize="0.166666666666667" o:gfxdata="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bBYW0&#10;2gAAAAkBAAAPAAAAAAAAAAEAIAAAACIAAABkcnMvZG93bnJldi54bWxQSwECFAAUAAAACACHTuJA&#10;dRDU0pECAAD+BAAADgAAAAAAAAABACAAAAApAQAAZHJzL2Uyb0RvYy54bWxQSwUGAAAAAAYABgBZ&#10;AQAALAY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主要参数1</w:t>
                      </w:r>
                    </w:p>
                  </w:txbxContent>
                </v:textbox>
              </v:roundrect>
            </w:pict>
          </mc:Fallback>
        </mc:AlternateContent>
      </w:r>
      <w:r>
        <w:rPr>
          <w:sz w:val="24"/>
        </w:rPr>
        <mc:AlternateContent>
          <mc:Choice Requires="wps">
            <w:drawing>
              <wp:anchor distT="0" distB="0" distL="114300" distR="114300" simplePos="0" relativeHeight="337771520" behindDoc="0" locked="0" layoutInCell="1" allowOverlap="1">
                <wp:simplePos x="0" y="0"/>
                <wp:positionH relativeFrom="column">
                  <wp:posOffset>2518410</wp:posOffset>
                </wp:positionH>
                <wp:positionV relativeFrom="paragraph">
                  <wp:posOffset>140970</wp:posOffset>
                </wp:positionV>
                <wp:extent cx="714375" cy="305435"/>
                <wp:effectExtent l="12700" t="12700" r="15875" b="24765"/>
                <wp:wrapNone/>
                <wp:docPr id="34" name="圆角矩形 34"/>
                <wp:cNvGraphicFramePr/>
                <a:graphic xmlns:a="http://schemas.openxmlformats.org/drawingml/2006/main">
                  <a:graphicData uri="http://schemas.microsoft.com/office/word/2010/wordprocessingShape">
                    <wps:wsp>
                      <wps:cNvSpPr/>
                      <wps:spPr>
                        <a:xfrm>
                          <a:off x="0" y="0"/>
                          <a:ext cx="7143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8.3pt;margin-top:11.1pt;height:24.05pt;width:56.25pt;z-index:337771520;v-text-anchor:middle;mso-width-relative:page;mso-height-relative:page;" fillcolor="#5B9BD5 [3204]" filled="t" stroked="t" coordsize="21600,21600" arcsize="0.166666666666667" o:gfxdata="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ENMz+2QAAAAkBAAAPAAAAAAAAAAEAIAAAACIAAABkcnMvZG93bnJldi54bWxQ&#10;SwECFAAUAAAACACHTuJArurA2WgCAACyBAAADgAAAAAAAAABACAAAAAoAQAAZHJzL2Uyb0RvYy54&#10;bWxQSwUGAAAAAAYABgBZAQAAAgYAAAAA&#10;">
                <v:fill on="t" focussize="0,0"/>
                <v:stroke weight="2pt" color="#000000 [3213]" miterlimit="8" joinstyle="miter"/>
                <v:imagedata o:title=""/>
                <o:lock v:ext="edit" aspectratio="f"/>
              </v:roundrect>
            </w:pict>
          </mc:Fallback>
        </mc:AlternateContent>
      </w:r>
      <w:r>
        <w:rPr>
          <w:sz w:val="24"/>
        </w:rPr>
        <mc:AlternateContent>
          <mc:Choice Requires="wps">
            <w:drawing>
              <wp:anchor distT="0" distB="0" distL="114300" distR="114300" simplePos="0" relativeHeight="256890880" behindDoc="0" locked="0" layoutInCell="1" allowOverlap="1">
                <wp:simplePos x="0" y="0"/>
                <wp:positionH relativeFrom="column">
                  <wp:posOffset>241935</wp:posOffset>
                </wp:positionH>
                <wp:positionV relativeFrom="paragraph">
                  <wp:posOffset>148590</wp:posOffset>
                </wp:positionV>
                <wp:extent cx="677545" cy="247650"/>
                <wp:effectExtent l="0" t="0" r="8255" b="0"/>
                <wp:wrapNone/>
                <wp:docPr id="27" name="圆角矩形 27"/>
                <wp:cNvGraphicFramePr/>
                <a:graphic xmlns:a="http://schemas.openxmlformats.org/drawingml/2006/main">
                  <a:graphicData uri="http://schemas.microsoft.com/office/word/2010/wordprocessingShape">
                    <wps:wsp>
                      <wps:cNvSpPr/>
                      <wps:spPr>
                        <a:xfrm>
                          <a:off x="0" y="0"/>
                          <a:ext cx="677545" cy="247650"/>
                        </a:xfrm>
                        <a:prstGeom prst="roundRect">
                          <a:avLst/>
                        </a:prstGeom>
                        <a:gradFill>
                          <a:gsLst>
                            <a:gs pos="0">
                              <a:srgbClr val="012D86"/>
                            </a:gs>
                            <a:gs pos="100000">
                              <a:srgbClr val="0E2557"/>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主要参数1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19.05pt;margin-top:11.7pt;height:19.5pt;width:53.35pt;z-index:256890880;v-text-anchor:middle;mso-width-relative:page;mso-height-relative:page;" fillcolor="#012D86" filled="t" stroked="f" coordsize="21600,21600" arcsize="0.166666666666667" o:gfxdata="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sTF1DXAAAA&#10;CAEAAA8AAAAAAAAAAQAgAAAAIgAAAGRycy9kb3ducmV2LnhtbFBLAQIUABQAAAAIAIdO4kCgPlme&#10;kAIAAP4EAAAOAAAAAAAAAAEAIAAAACYBAABkcnMvZTJvRG9jLnhtbFBLBQYAAAAABgAGAFkBAAAo&#10;BgAAAAA=&#10;">
                <v:fill type="gradient" on="t" color2="#0E2557" focus="100%" focussize="0,0" rotate="t">
                  <o:fill type="gradientUnscaled" v:ext="backwardCompatible"/>
                </v:fill>
                <v:stroke on="f" weight="1pt" miterlimit="8" joinstyle="miter"/>
                <v:imagedata o:title=""/>
                <o:lock v:ext="edit" aspectratio="f"/>
                <v:textbox inset="0mm,0mm,0mm,0mm">
                  <w:txbxContent>
                    <w:p>
                      <w:pPr>
                        <w:jc w:val="center"/>
                      </w:pPr>
                      <w:r>
                        <w:rPr>
                          <w:rFonts w:hint="eastAsia"/>
                        </w:rPr>
                        <w:t>主要参数1</w:t>
                      </w:r>
                    </w:p>
                  </w:txbxContent>
                </v:textbox>
              </v:roundrect>
            </w:pict>
          </mc:Fallback>
        </mc:AlternateContent>
      </w:r>
      <w:r>
        <w:rPr>
          <w:sz w:val="24"/>
        </w:rPr>
        <mc:AlternateContent>
          <mc:Choice Requires="wps">
            <w:drawing>
              <wp:anchor distT="0" distB="0" distL="114300" distR="114300" simplePos="0" relativeHeight="257039360" behindDoc="0" locked="0" layoutInCell="1" allowOverlap="1">
                <wp:simplePos x="0" y="0"/>
                <wp:positionH relativeFrom="column">
                  <wp:posOffset>937260</wp:posOffset>
                </wp:positionH>
                <wp:positionV relativeFrom="paragraph">
                  <wp:posOffset>102870</wp:posOffset>
                </wp:positionV>
                <wp:extent cx="714375" cy="305435"/>
                <wp:effectExtent l="12700" t="12700" r="15875" b="24765"/>
                <wp:wrapNone/>
                <wp:docPr id="26" name="圆角矩形 26"/>
                <wp:cNvGraphicFramePr/>
                <a:graphic xmlns:a="http://schemas.openxmlformats.org/drawingml/2006/main">
                  <a:graphicData uri="http://schemas.microsoft.com/office/word/2010/wordprocessingShape">
                    <wps:wsp>
                      <wps:cNvSpPr/>
                      <wps:spPr>
                        <a:xfrm>
                          <a:off x="0" y="0"/>
                          <a:ext cx="714375" cy="30543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3.8pt;margin-top:8.1pt;height:24.05pt;width:56.25pt;z-index:257039360;v-text-anchor:middle;mso-width-relative:page;mso-height-relative:page;" fillcolor="#5B9BD5 [3204]" filled="t" stroked="t" coordsize="21600,21600" arcsize="0.166666666666667" o:gfxdata="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17TUbYAAAACQEAAA8AAAAAAAAAAQAgAAAAIgAAAGRycy9kb3ducmV2LnhtbFBL&#10;AQIUABQAAAAIAIdO4kBzlmUwaAIAALIEAAAOAAAAAAAAAAEAIAAAACcBAABkcnMvZTJvRG9jLnht&#10;bFBLBQYAAAAABgAGAFkBAAABBgAAAAA=&#10;">
                <v:fill on="t" focussize="0,0"/>
                <v:stroke weight="2pt" color="#000000 [3213]" miterlimit="8" joinstyle="miter"/>
                <v:imagedata o:title=""/>
                <o:lock v:ext="edit" aspectratio="f"/>
              </v:roundrect>
            </w:pict>
          </mc:Fallback>
        </mc:AlternateContent>
      </w: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spacing w:line="360" w:lineRule="auto"/>
        <w:ind w:firstLine="480" w:firstLineChars="200"/>
        <w:rPr>
          <w:rFonts w:ascii="Arial" w:cs="Arial"/>
          <w:color w:val="000000" w:themeColor="text1"/>
          <w:sz w:val="24"/>
          <w:szCs w:val="24"/>
          <w14:textFill>
            <w14:solidFill>
              <w14:schemeClr w14:val="tx1"/>
            </w14:solidFill>
          </w14:textFill>
        </w:rPr>
      </w:pPr>
    </w:p>
    <w:p>
      <w:pPr>
        <w:pStyle w:val="3"/>
      </w:pPr>
      <w:bookmarkStart w:id="27" w:name="_Toc15514"/>
      <w:r>
        <w:rPr>
          <w:rFonts w:hint="eastAsia"/>
        </w:rPr>
        <w:t>内部接口</w:t>
      </w:r>
      <w:bookmarkEnd w:id="27"/>
    </w:p>
    <w:p>
      <w:pPr>
        <w:spacing w:line="360" w:lineRule="auto"/>
        <w:ind w:firstLine="480" w:firstLineChars="200"/>
        <w:rPr>
          <w:rFonts w:ascii="Arial" w:cs="Arial"/>
          <w:color w:val="000000" w:themeColor="text1"/>
          <w:sz w:val="24"/>
          <w:szCs w:val="24"/>
          <w14:textFill>
            <w14:solidFill>
              <w14:schemeClr w14:val="tx1"/>
            </w14:solidFill>
          </w14:textFill>
        </w:rPr>
      </w:pPr>
      <w:r>
        <w:rPr>
          <w:rFonts w:hint="eastAsia" w:ascii="Arial" w:cs="Arial"/>
          <w:color w:val="000000" w:themeColor="text1"/>
          <w:sz w:val="24"/>
          <w:szCs w:val="24"/>
          <w14:textFill>
            <w14:solidFill>
              <w14:schemeClr w14:val="tx1"/>
            </w14:solidFill>
          </w14:textFill>
        </w:rPr>
        <w:t>与平台的参数接口。</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rFonts w:hint="eastAsia" w:ascii="宋体" w:hAnsi="宋体" w:cs="宋体"/>
      </w:rPr>
      <w:drawing>
        <wp:inline distT="0" distB="0" distL="114300" distR="114300">
          <wp:extent cx="1202055" cy="341630"/>
          <wp:effectExtent l="0" t="0" r="0" b="0"/>
          <wp:docPr id="4" name="图片 4" descr="华远云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华远云联"/>
                  <pic:cNvPicPr>
                    <a:picLocks noChangeAspect="1"/>
                  </pic:cNvPicPr>
                </pic:nvPicPr>
                <pic:blipFill>
                  <a:blip r:embed="rId1"/>
                  <a:stretch>
                    <a:fillRect/>
                  </a:stretch>
                </pic:blipFill>
                <pic:spPr>
                  <a:xfrm>
                    <a:off x="0" y="0"/>
                    <a:ext cx="1202055" cy="3416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453E1"/>
    <w:multiLevelType w:val="multilevel"/>
    <w:tmpl w:val="733453E1"/>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宁国云">
    <w15:presenceInfo w15:providerId="WPS Office" w15:userId="480381213"/>
  </w15:person>
  <w15:person w15:author="liugj">
    <w15:presenceInfo w15:providerId="None" w15:userId="liugj"/>
  </w15:person>
  <w15:person w15:author="anne">
    <w15:presenceInfo w15:providerId="None" w15:userId="a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A61E8F"/>
    <w:rsid w:val="00083CB7"/>
    <w:rsid w:val="001E4BAC"/>
    <w:rsid w:val="005B43B1"/>
    <w:rsid w:val="00917020"/>
    <w:rsid w:val="00E31E26"/>
    <w:rsid w:val="19444858"/>
    <w:rsid w:val="32A61E8F"/>
    <w:rsid w:val="39FF07A0"/>
    <w:rsid w:val="3C7817DA"/>
    <w:rsid w:val="598A1253"/>
    <w:rsid w:val="5E3F63C8"/>
    <w:rsid w:val="69BD2E97"/>
    <w:rsid w:val="6BFE3665"/>
    <w:rsid w:val="70B41181"/>
    <w:rsid w:val="76D4497B"/>
    <w:rsid w:val="7C90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kern w:val="44"/>
      <w:sz w:val="44"/>
    </w:rPr>
  </w:style>
  <w:style w:type="paragraph" w:styleId="3">
    <w:name w:val="heading 2"/>
    <w:basedOn w:val="2"/>
    <w:next w:val="1"/>
    <w:qFormat/>
    <w:uiPriority w:val="0"/>
    <w:pPr>
      <w:keepLines w:val="0"/>
      <w:numPr>
        <w:ilvl w:val="1"/>
      </w:numPr>
      <w:spacing w:before="120" w:after="60" w:line="240" w:lineRule="atLeast"/>
      <w:jc w:val="left"/>
      <w:outlineLvl w:val="1"/>
    </w:pPr>
    <w:rPr>
      <w:rFonts w:ascii="宋体" w:hAnsi="宋体"/>
      <w:snapToGrid w:val="0"/>
      <w:kern w:val="0"/>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420"/>
      <w:jc w:val="left"/>
    </w:pPr>
    <w:rPr>
      <w:i/>
      <w:iCs/>
      <w:szCs w:val="24"/>
    </w:rPr>
  </w:style>
  <w:style w:type="paragraph" w:styleId="6">
    <w:name w:val="Date"/>
    <w:basedOn w:val="1"/>
    <w:next w:val="1"/>
    <w:semiHidden/>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39"/>
    <w:pPr>
      <w:spacing w:before="120" w:after="120"/>
      <w:jc w:val="left"/>
    </w:pPr>
    <w:rPr>
      <w:b/>
      <w:bCs/>
      <w:caps/>
      <w:szCs w:val="24"/>
    </w:rPr>
  </w:style>
  <w:style w:type="paragraph" w:styleId="10">
    <w:name w:val="toc 2"/>
    <w:basedOn w:val="1"/>
    <w:next w:val="1"/>
    <w:qFormat/>
    <w:uiPriority w:val="39"/>
    <w:pPr>
      <w:ind w:left="210"/>
      <w:jc w:val="left"/>
    </w:pPr>
    <w:rPr>
      <w:smallCaps/>
      <w:szCs w:val="24"/>
    </w:rPr>
  </w:style>
  <w:style w:type="paragraph" w:styleId="11">
    <w:name w:val="Normal (Web)"/>
    <w:basedOn w:val="1"/>
    <w:semiHidden/>
    <w:unhideWhenUsed/>
    <w:qFormat/>
    <w:uiPriority w:val="99"/>
    <w:pPr>
      <w:spacing w:beforeAutospacing="1" w:afterAutospacing="1"/>
      <w:jc w:val="left"/>
    </w:pPr>
    <w:rPr>
      <w:kern w:val="0"/>
      <w:sz w:val="24"/>
    </w:rPr>
  </w:style>
  <w:style w:type="paragraph" w:styleId="12">
    <w:name w:val="Title"/>
    <w:basedOn w:val="1"/>
    <w:next w:val="1"/>
    <w:qFormat/>
    <w:uiPriority w:val="0"/>
    <w:pPr>
      <w:jc w:val="center"/>
    </w:pPr>
    <w:rPr>
      <w:rFonts w:ascii="宋体"/>
      <w:b/>
      <w:snapToGrid w:val="0"/>
      <w:kern w:val="0"/>
      <w:sz w:val="36"/>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Main Title"/>
    <w:basedOn w:val="1"/>
    <w:qFormat/>
    <w:uiPriority w:val="0"/>
    <w:pPr>
      <w:spacing w:before="480" w:after="60"/>
      <w:jc w:val="center"/>
    </w:pPr>
    <w:rPr>
      <w:rFonts w:ascii="宋体"/>
      <w:b/>
      <w:snapToGrid w:val="0"/>
      <w:kern w:val="28"/>
      <w:sz w:val="32"/>
    </w:rPr>
  </w:style>
  <w:style w:type="paragraph" w:customStyle="1" w:styleId="17">
    <w:name w:val="标题6"/>
    <w:basedOn w:val="1"/>
    <w:next w:val="1"/>
    <w:qFormat/>
    <w:uiPriority w:val="0"/>
    <w:pPr>
      <w:spacing w:before="100" w:after="50" w:line="300" w:lineRule="auto"/>
    </w:pPr>
    <w:rPr>
      <w:rFonts w:ascii="Times" w:hAnsi="Times" w:eastAsia="黑体"/>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1687</Words>
  <Characters>9617</Characters>
  <Lines>80</Lines>
  <Paragraphs>22</Paragraphs>
  <TotalTime>22</TotalTime>
  <ScaleCrop>false</ScaleCrop>
  <LinksUpToDate>false</LinksUpToDate>
  <CharactersWithSpaces>11282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2019-09-04T03:20:00Z</dcterms:created>
  <dc:creator>宁国云</dc:creator>
  <cp:lastModifiedBy>liugj</cp:lastModifiedBy>
  <dcterms:modified xsi:type="dcterms:W3CDTF">2019-09-16T01:39:56Z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